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E7D" w:rsidRDefault="00F86E7D" w:rsidP="00713468"/>
    <w:p w:rsidR="00F86E7D" w:rsidRPr="00006F66" w:rsidRDefault="00F86E7D" w:rsidP="00F86E7D"/>
    <w:p w:rsidR="00732A27" w:rsidRDefault="00161F93" w:rsidP="0080132D">
      <w:pPr>
        <w:pStyle w:val="Title"/>
        <w:jc w:val="center"/>
        <w:rPr>
          <w:rFonts w:asciiTheme="minorHAnsi" w:hAnsiTheme="minorHAnsi"/>
          <w:b/>
          <w:sz w:val="28"/>
          <w:szCs w:val="28"/>
        </w:rPr>
      </w:pPr>
      <w:proofErr w:type="spellStart"/>
      <w:r>
        <w:rPr>
          <w:rFonts w:asciiTheme="minorHAnsi" w:hAnsiTheme="minorHAnsi"/>
          <w:b/>
          <w:sz w:val="28"/>
          <w:szCs w:val="28"/>
        </w:rPr>
        <w:t>CLorox</w:t>
      </w:r>
      <w:proofErr w:type="spellEnd"/>
      <w:r w:rsidR="005C35E9">
        <w:rPr>
          <w:rFonts w:asciiTheme="minorHAnsi" w:hAnsiTheme="minorHAnsi"/>
          <w:b/>
          <w:sz w:val="28"/>
          <w:szCs w:val="28"/>
        </w:rPr>
        <w:t xml:space="preserve"> Data</w:t>
      </w:r>
      <w:r w:rsidR="00973098">
        <w:rPr>
          <w:rFonts w:asciiTheme="minorHAnsi" w:hAnsiTheme="minorHAnsi"/>
          <w:b/>
          <w:sz w:val="28"/>
          <w:szCs w:val="28"/>
        </w:rPr>
        <w:t xml:space="preserve"> </w:t>
      </w:r>
      <w:r w:rsidR="005C35E9">
        <w:rPr>
          <w:rFonts w:asciiTheme="minorHAnsi" w:hAnsiTheme="minorHAnsi"/>
          <w:b/>
          <w:sz w:val="28"/>
          <w:szCs w:val="28"/>
        </w:rPr>
        <w:t>Migration Tool</w:t>
      </w:r>
    </w:p>
    <w:p w:rsidR="00732A27" w:rsidRDefault="00732A27" w:rsidP="005B116B">
      <w:pPr>
        <w:pStyle w:val="Title"/>
        <w:jc w:val="center"/>
        <w:rPr>
          <w:rFonts w:asciiTheme="minorHAnsi" w:hAnsiTheme="minorHAnsi"/>
          <w:b/>
          <w:sz w:val="28"/>
          <w:szCs w:val="28"/>
        </w:rPr>
      </w:pPr>
    </w:p>
    <w:p w:rsidR="00F86E7D" w:rsidRPr="0005545B" w:rsidRDefault="00203A72" w:rsidP="0080132D">
      <w:pPr>
        <w:pStyle w:val="Title"/>
        <w:jc w:val="center"/>
        <w:rPr>
          <w:rFonts w:asciiTheme="minorHAnsi" w:hAnsiTheme="minorHAnsi"/>
          <w:sz w:val="22"/>
          <w:szCs w:val="22"/>
        </w:rPr>
      </w:pPr>
      <w:r>
        <w:rPr>
          <w:rFonts w:asciiTheme="minorHAnsi" w:hAnsiTheme="minorHAnsi"/>
          <w:sz w:val="22"/>
          <w:szCs w:val="22"/>
        </w:rPr>
        <w:t xml:space="preserve"> </w:t>
      </w:r>
      <w:r w:rsidR="006B6E69">
        <w:rPr>
          <w:rFonts w:asciiTheme="minorHAnsi" w:hAnsiTheme="minorHAnsi"/>
          <w:sz w:val="22"/>
          <w:szCs w:val="22"/>
        </w:rPr>
        <w:t xml:space="preserve">Design Document </w:t>
      </w:r>
    </w:p>
    <w:p w:rsidR="00F86E7D" w:rsidRPr="0005545B" w:rsidRDefault="00F86E7D" w:rsidP="00F86E7D"/>
    <w:p w:rsidR="00F86E7D" w:rsidRPr="0005545B" w:rsidRDefault="00973098" w:rsidP="00F86E7D">
      <w:r>
        <w:t xml:space="preserve">                                   </w:t>
      </w:r>
    </w:p>
    <w:p w:rsidR="00F86E7D" w:rsidRPr="0005545B" w:rsidRDefault="00F86E7D" w:rsidP="00F86E7D"/>
    <w:p w:rsidR="00F86E7D" w:rsidRPr="00FC1B11" w:rsidRDefault="00F86E7D" w:rsidP="00FC1B11">
      <w:pPr>
        <w:jc w:val="center"/>
      </w:pPr>
    </w:p>
    <w:p w:rsidR="00F86E7D" w:rsidRPr="0005545B" w:rsidRDefault="00973098" w:rsidP="00F86E7D">
      <w:r>
        <w:t xml:space="preserve">                              </w:t>
      </w:r>
      <w:r>
        <w:rPr>
          <w:noProof/>
        </w:rPr>
        <w:drawing>
          <wp:inline distT="0" distB="0" distL="0" distR="0">
            <wp:extent cx="2781300" cy="2634916"/>
            <wp:effectExtent l="0" t="0" r="0" b="0"/>
            <wp:docPr id="5" name="Picture 5" descr="Image result for wipro logo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ipro logo 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0008" cy="2671587"/>
                    </a:xfrm>
                    <a:prstGeom prst="rect">
                      <a:avLst/>
                    </a:prstGeom>
                    <a:noFill/>
                    <a:ln>
                      <a:noFill/>
                    </a:ln>
                  </pic:spPr>
                </pic:pic>
              </a:graphicData>
            </a:graphic>
          </wp:inline>
        </w:drawing>
      </w:r>
    </w:p>
    <w:p w:rsidR="00F86E7D" w:rsidRPr="005E0F58" w:rsidRDefault="00F86E7D" w:rsidP="00962889">
      <w:pPr>
        <w:pStyle w:val="ListParagraph"/>
        <w:numPr>
          <w:ilvl w:val="0"/>
          <w:numId w:val="1"/>
        </w:numPr>
        <w:rPr>
          <w:b/>
          <w:bCs/>
        </w:rPr>
      </w:pPr>
      <w:r w:rsidRPr="005E0F58">
        <w:br w:type="page"/>
      </w:r>
    </w:p>
    <w:p w:rsidR="00F86E7D" w:rsidRPr="005B116B" w:rsidRDefault="00F86E7D" w:rsidP="005B116B">
      <w:pPr>
        <w:jc w:val="center"/>
        <w:rPr>
          <w:b/>
          <w:bCs/>
          <w:u w:val="single"/>
        </w:rPr>
      </w:pPr>
      <w:bookmarkStart w:id="0" w:name="_Toc451847376"/>
      <w:bookmarkStart w:id="1" w:name="_Toc451849144"/>
      <w:bookmarkStart w:id="2" w:name="_Toc451906392"/>
      <w:bookmarkStart w:id="3" w:name="_Toc451907211"/>
      <w:bookmarkStart w:id="4" w:name="_Toc451907503"/>
      <w:bookmarkStart w:id="5" w:name="_Toc451907602"/>
      <w:bookmarkStart w:id="6" w:name="_Toc451907748"/>
      <w:bookmarkStart w:id="7" w:name="_Toc451907906"/>
      <w:bookmarkStart w:id="8" w:name="_Toc451908020"/>
      <w:r w:rsidRPr="005B116B">
        <w:rPr>
          <w:b/>
          <w:bCs/>
          <w:u w:val="single"/>
        </w:rPr>
        <w:lastRenderedPageBreak/>
        <w:t>Revision History</w:t>
      </w:r>
      <w:bookmarkEnd w:id="0"/>
      <w:bookmarkEnd w:id="1"/>
      <w:bookmarkEnd w:id="2"/>
      <w:bookmarkEnd w:id="3"/>
      <w:bookmarkEnd w:id="4"/>
      <w:bookmarkEnd w:id="5"/>
      <w:bookmarkEnd w:id="6"/>
      <w:bookmarkEnd w:id="7"/>
      <w:bookmarkEnd w:id="8"/>
    </w:p>
    <w:tbl>
      <w:tblPr>
        <w:tblW w:w="106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5"/>
        <w:gridCol w:w="1710"/>
        <w:gridCol w:w="1350"/>
        <w:gridCol w:w="1980"/>
        <w:gridCol w:w="1890"/>
        <w:gridCol w:w="3017"/>
      </w:tblGrid>
      <w:tr w:rsidR="00BF3D5B" w:rsidRPr="0005545B" w:rsidTr="00161F93">
        <w:trPr>
          <w:trHeight w:val="397"/>
          <w:jc w:val="center"/>
        </w:trPr>
        <w:tc>
          <w:tcPr>
            <w:tcW w:w="715" w:type="dxa"/>
          </w:tcPr>
          <w:p w:rsidR="00BF3D5B" w:rsidRPr="00E7515A" w:rsidRDefault="00BF3D5B" w:rsidP="0080132D">
            <w:pPr>
              <w:spacing w:after="0" w:line="240" w:lineRule="auto"/>
              <w:ind w:left="0"/>
              <w:rPr>
                <w:b/>
                <w:bCs/>
              </w:rPr>
            </w:pPr>
            <w:proofErr w:type="spellStart"/>
            <w:r>
              <w:rPr>
                <w:b/>
                <w:bCs/>
              </w:rPr>
              <w:t>S.No</w:t>
            </w:r>
            <w:proofErr w:type="spellEnd"/>
            <w:r>
              <w:rPr>
                <w:b/>
                <w:bCs/>
              </w:rPr>
              <w:t>.</w:t>
            </w:r>
          </w:p>
        </w:tc>
        <w:tc>
          <w:tcPr>
            <w:tcW w:w="1710" w:type="dxa"/>
          </w:tcPr>
          <w:p w:rsidR="00BF3D5B" w:rsidRPr="00E7515A" w:rsidRDefault="00BF3D5B" w:rsidP="0080132D">
            <w:pPr>
              <w:spacing w:after="0" w:line="240" w:lineRule="auto"/>
              <w:ind w:left="0"/>
              <w:rPr>
                <w:b/>
                <w:bCs/>
              </w:rPr>
            </w:pPr>
            <w:r w:rsidRPr="00E7515A">
              <w:rPr>
                <w:b/>
                <w:bCs/>
              </w:rPr>
              <w:t>Version Number</w:t>
            </w:r>
          </w:p>
        </w:tc>
        <w:tc>
          <w:tcPr>
            <w:tcW w:w="1350" w:type="dxa"/>
          </w:tcPr>
          <w:p w:rsidR="00BF3D5B" w:rsidRPr="00E7515A" w:rsidRDefault="00BF3D5B" w:rsidP="0080132D">
            <w:pPr>
              <w:spacing w:after="0" w:line="240" w:lineRule="auto"/>
              <w:ind w:left="0"/>
              <w:rPr>
                <w:b/>
                <w:bCs/>
              </w:rPr>
            </w:pPr>
            <w:r w:rsidRPr="00E7515A">
              <w:rPr>
                <w:b/>
                <w:bCs/>
              </w:rPr>
              <w:t>Date</w:t>
            </w:r>
          </w:p>
        </w:tc>
        <w:tc>
          <w:tcPr>
            <w:tcW w:w="1980" w:type="dxa"/>
          </w:tcPr>
          <w:p w:rsidR="00BF3D5B" w:rsidRPr="0005545B" w:rsidRDefault="00BF3D5B" w:rsidP="0080132D">
            <w:pPr>
              <w:pStyle w:val="Header"/>
              <w:tabs>
                <w:tab w:val="clear" w:pos="4320"/>
                <w:tab w:val="clear" w:pos="8640"/>
              </w:tabs>
              <w:ind w:left="0"/>
              <w:rPr>
                <w:rFonts w:asciiTheme="minorHAnsi" w:hAnsiTheme="minorHAnsi"/>
                <w:b/>
                <w:bCs/>
                <w:sz w:val="22"/>
                <w:szCs w:val="22"/>
              </w:rPr>
            </w:pPr>
            <w:r w:rsidRPr="0005545B">
              <w:rPr>
                <w:rFonts w:asciiTheme="minorHAnsi" w:hAnsiTheme="minorHAnsi"/>
                <w:b/>
                <w:bCs/>
                <w:sz w:val="22"/>
                <w:szCs w:val="22"/>
              </w:rPr>
              <w:t>Revision Author(s)</w:t>
            </w:r>
          </w:p>
        </w:tc>
        <w:tc>
          <w:tcPr>
            <w:tcW w:w="1890" w:type="dxa"/>
          </w:tcPr>
          <w:p w:rsidR="00BF3D5B" w:rsidRPr="00E7515A" w:rsidRDefault="00BF3D5B" w:rsidP="0080132D">
            <w:pPr>
              <w:spacing w:after="0" w:line="240" w:lineRule="auto"/>
              <w:ind w:left="0"/>
              <w:rPr>
                <w:b/>
                <w:bCs/>
              </w:rPr>
            </w:pPr>
            <w:r>
              <w:rPr>
                <w:b/>
                <w:bCs/>
              </w:rPr>
              <w:t>Reviewers</w:t>
            </w:r>
          </w:p>
        </w:tc>
        <w:tc>
          <w:tcPr>
            <w:tcW w:w="3017" w:type="dxa"/>
          </w:tcPr>
          <w:p w:rsidR="00BF3D5B" w:rsidRPr="00E7515A" w:rsidRDefault="00BF3D5B" w:rsidP="0080132D">
            <w:pPr>
              <w:spacing w:after="0" w:line="240" w:lineRule="auto"/>
              <w:ind w:left="0"/>
              <w:rPr>
                <w:b/>
                <w:bCs/>
              </w:rPr>
            </w:pPr>
            <w:r w:rsidRPr="00E7515A">
              <w:rPr>
                <w:b/>
                <w:bCs/>
              </w:rPr>
              <w:t>Summary of Changes</w:t>
            </w:r>
          </w:p>
        </w:tc>
      </w:tr>
      <w:tr w:rsidR="00BF3D5B" w:rsidRPr="0005545B" w:rsidTr="00161F93">
        <w:trPr>
          <w:trHeight w:val="422"/>
          <w:jc w:val="center"/>
        </w:trPr>
        <w:tc>
          <w:tcPr>
            <w:tcW w:w="715" w:type="dxa"/>
          </w:tcPr>
          <w:p w:rsidR="00BF3D5B" w:rsidRPr="005838DA" w:rsidRDefault="005838DA" w:rsidP="00161F93">
            <w:pPr>
              <w:ind w:left="0"/>
              <w:jc w:val="center"/>
            </w:pPr>
            <w:r>
              <w:t>1</w:t>
            </w:r>
          </w:p>
        </w:tc>
        <w:tc>
          <w:tcPr>
            <w:tcW w:w="1710" w:type="dxa"/>
          </w:tcPr>
          <w:p w:rsidR="00BF3D5B" w:rsidRPr="005E0F58" w:rsidRDefault="00D37AFF" w:rsidP="00161F93">
            <w:pPr>
              <w:spacing w:after="0" w:line="240" w:lineRule="auto"/>
              <w:ind w:left="0"/>
              <w:jc w:val="center"/>
            </w:pPr>
            <w:r>
              <w:t>1.0</w:t>
            </w:r>
          </w:p>
        </w:tc>
        <w:tc>
          <w:tcPr>
            <w:tcW w:w="1350" w:type="dxa"/>
          </w:tcPr>
          <w:p w:rsidR="00BF3D5B" w:rsidRPr="0005545B" w:rsidRDefault="00161F93" w:rsidP="00161F93">
            <w:pPr>
              <w:pStyle w:val="NormalComment"/>
              <w:ind w:left="0"/>
              <w:jc w:val="center"/>
              <w:rPr>
                <w:rFonts w:asciiTheme="minorHAnsi" w:hAnsiTheme="minorHAnsi"/>
                <w:color w:val="auto"/>
                <w:sz w:val="22"/>
                <w:szCs w:val="22"/>
              </w:rPr>
            </w:pPr>
            <w:r>
              <w:rPr>
                <w:rFonts w:asciiTheme="minorHAnsi" w:hAnsiTheme="minorHAnsi"/>
                <w:color w:val="auto"/>
                <w:sz w:val="22"/>
                <w:szCs w:val="22"/>
              </w:rPr>
              <w:t>22-Jan-19</w:t>
            </w:r>
          </w:p>
        </w:tc>
        <w:tc>
          <w:tcPr>
            <w:tcW w:w="1980" w:type="dxa"/>
          </w:tcPr>
          <w:p w:rsidR="00BF3D5B" w:rsidRDefault="00161F93" w:rsidP="00161F93">
            <w:pPr>
              <w:pStyle w:val="NormalComment"/>
              <w:ind w:left="0"/>
              <w:jc w:val="center"/>
              <w:rPr>
                <w:rFonts w:asciiTheme="minorHAnsi" w:hAnsiTheme="minorHAnsi"/>
                <w:color w:val="auto"/>
                <w:sz w:val="22"/>
                <w:szCs w:val="22"/>
              </w:rPr>
            </w:pPr>
            <w:proofErr w:type="spellStart"/>
            <w:r>
              <w:rPr>
                <w:rFonts w:asciiTheme="minorHAnsi" w:hAnsiTheme="minorHAnsi"/>
                <w:color w:val="auto"/>
                <w:sz w:val="22"/>
                <w:szCs w:val="22"/>
              </w:rPr>
              <w:t>Ranjani</w:t>
            </w:r>
            <w:proofErr w:type="spellEnd"/>
          </w:p>
          <w:p w:rsidR="00BF3D5B" w:rsidRPr="0005545B" w:rsidRDefault="00BF3D5B" w:rsidP="00161F93">
            <w:pPr>
              <w:pStyle w:val="NormalComment"/>
              <w:jc w:val="center"/>
              <w:rPr>
                <w:rFonts w:asciiTheme="minorHAnsi" w:hAnsiTheme="minorHAnsi"/>
                <w:color w:val="auto"/>
                <w:sz w:val="22"/>
                <w:szCs w:val="22"/>
              </w:rPr>
            </w:pPr>
          </w:p>
        </w:tc>
        <w:tc>
          <w:tcPr>
            <w:tcW w:w="1890" w:type="dxa"/>
          </w:tcPr>
          <w:p w:rsidR="00BF3D5B" w:rsidRPr="005E0F58" w:rsidRDefault="00BF3D5B" w:rsidP="00161F93">
            <w:pPr>
              <w:spacing w:after="0" w:line="240" w:lineRule="auto"/>
              <w:ind w:left="0"/>
              <w:jc w:val="center"/>
            </w:pPr>
          </w:p>
        </w:tc>
        <w:tc>
          <w:tcPr>
            <w:tcW w:w="3017" w:type="dxa"/>
          </w:tcPr>
          <w:p w:rsidR="008A4D62" w:rsidRPr="00AA58B7" w:rsidRDefault="008F588E" w:rsidP="00161F93">
            <w:pPr>
              <w:spacing w:after="0" w:line="240" w:lineRule="auto"/>
              <w:ind w:left="0"/>
              <w:jc w:val="center"/>
            </w:pPr>
            <w:r>
              <w:t>Initial Draft Design</w:t>
            </w:r>
          </w:p>
        </w:tc>
      </w:tr>
      <w:tr w:rsidR="00161F93" w:rsidRPr="0005545B" w:rsidTr="00161F93">
        <w:trPr>
          <w:trHeight w:val="233"/>
          <w:jc w:val="center"/>
        </w:trPr>
        <w:tc>
          <w:tcPr>
            <w:tcW w:w="715" w:type="dxa"/>
          </w:tcPr>
          <w:p w:rsidR="00161F93" w:rsidRDefault="00161F93" w:rsidP="005838DA">
            <w:pPr>
              <w:ind w:left="0"/>
            </w:pPr>
          </w:p>
        </w:tc>
        <w:tc>
          <w:tcPr>
            <w:tcW w:w="1710" w:type="dxa"/>
          </w:tcPr>
          <w:p w:rsidR="00161F93" w:rsidRDefault="00161F93" w:rsidP="0080132D">
            <w:pPr>
              <w:spacing w:after="0" w:line="240" w:lineRule="auto"/>
              <w:ind w:left="0"/>
            </w:pPr>
          </w:p>
        </w:tc>
        <w:tc>
          <w:tcPr>
            <w:tcW w:w="1350" w:type="dxa"/>
          </w:tcPr>
          <w:p w:rsidR="00161F93" w:rsidRDefault="00161F93" w:rsidP="00366306">
            <w:pPr>
              <w:pStyle w:val="NormalComment"/>
              <w:ind w:left="0"/>
              <w:rPr>
                <w:rFonts w:asciiTheme="minorHAnsi" w:hAnsiTheme="minorHAnsi"/>
                <w:color w:val="auto"/>
                <w:sz w:val="22"/>
                <w:szCs w:val="22"/>
              </w:rPr>
            </w:pPr>
          </w:p>
        </w:tc>
        <w:tc>
          <w:tcPr>
            <w:tcW w:w="1980" w:type="dxa"/>
          </w:tcPr>
          <w:p w:rsidR="00161F93" w:rsidRDefault="00161F93" w:rsidP="0080132D">
            <w:pPr>
              <w:pStyle w:val="NormalComment"/>
              <w:ind w:left="0"/>
              <w:rPr>
                <w:rFonts w:asciiTheme="minorHAnsi" w:hAnsiTheme="minorHAnsi"/>
                <w:color w:val="auto"/>
                <w:sz w:val="22"/>
                <w:szCs w:val="22"/>
              </w:rPr>
            </w:pPr>
          </w:p>
        </w:tc>
        <w:tc>
          <w:tcPr>
            <w:tcW w:w="1890" w:type="dxa"/>
          </w:tcPr>
          <w:p w:rsidR="00161F93" w:rsidRPr="005E0F58" w:rsidRDefault="00161F93" w:rsidP="005838DA">
            <w:pPr>
              <w:spacing w:after="0" w:line="240" w:lineRule="auto"/>
              <w:ind w:left="0"/>
              <w:jc w:val="center"/>
            </w:pPr>
          </w:p>
        </w:tc>
        <w:tc>
          <w:tcPr>
            <w:tcW w:w="3017" w:type="dxa"/>
          </w:tcPr>
          <w:p w:rsidR="00161F93" w:rsidRDefault="00161F93" w:rsidP="008F588E">
            <w:pPr>
              <w:spacing w:after="0" w:line="240" w:lineRule="auto"/>
              <w:ind w:left="0"/>
            </w:pPr>
          </w:p>
        </w:tc>
      </w:tr>
    </w:tbl>
    <w:p w:rsidR="00F86E7D" w:rsidRPr="005E0F58" w:rsidRDefault="00F86E7D" w:rsidP="00E7515A">
      <w:r w:rsidRPr="005E0F58">
        <w:br w:type="page"/>
      </w:r>
    </w:p>
    <w:bookmarkStart w:id="9" w:name="_Toc106080987" w:displacedByCustomXml="next"/>
    <w:bookmarkStart w:id="10" w:name="_Toc295558051" w:displacedByCustomXml="next"/>
    <w:sdt>
      <w:sdtPr>
        <w:rPr>
          <w:rFonts w:asciiTheme="minorHAnsi" w:eastAsiaTheme="minorHAnsi" w:hAnsiTheme="minorHAnsi" w:cstheme="minorBidi"/>
          <w:b/>
          <w:bCs/>
          <w:color w:val="auto"/>
          <w:spacing w:val="0"/>
          <w:kern w:val="0"/>
          <w:sz w:val="22"/>
          <w:szCs w:val="22"/>
        </w:rPr>
        <w:id w:val="351216543"/>
        <w:docPartObj>
          <w:docPartGallery w:val="Table of Contents"/>
          <w:docPartUnique/>
        </w:docPartObj>
      </w:sdtPr>
      <w:sdtEndPr>
        <w:rPr>
          <w:rFonts w:asciiTheme="majorHAnsi" w:eastAsiaTheme="majorEastAsia" w:hAnsiTheme="majorHAnsi" w:cstheme="majorBidi"/>
          <w:color w:val="4F81BD" w:themeColor="accent1"/>
          <w:sz w:val="26"/>
          <w:szCs w:val="26"/>
        </w:rPr>
      </w:sdtEndPr>
      <w:sdtContent>
        <w:p w:rsidR="00200AA1" w:rsidRDefault="00200AA1" w:rsidP="00200AA1">
          <w:pPr>
            <w:pStyle w:val="Title"/>
          </w:pPr>
          <w:r>
            <w:t>Table of Contents</w:t>
          </w:r>
        </w:p>
        <w:p w:rsidR="00727B96" w:rsidRDefault="00CE368D">
          <w:pPr>
            <w:pStyle w:val="TOC1"/>
            <w:rPr>
              <w:rFonts w:eastAsiaTheme="minorEastAsia"/>
              <w:noProof/>
            </w:rPr>
          </w:pPr>
          <w:r>
            <w:fldChar w:fldCharType="begin"/>
          </w:r>
          <w:r w:rsidR="00200AA1">
            <w:instrText xml:space="preserve"> TOC \o "1-3" \h \z \u </w:instrText>
          </w:r>
          <w:r>
            <w:fldChar w:fldCharType="separate"/>
          </w:r>
          <w:hyperlink w:anchor="_Toc535949086" w:history="1">
            <w:r w:rsidR="00727B96" w:rsidRPr="001F1011">
              <w:rPr>
                <w:rStyle w:val="Hyperlink"/>
                <w:noProof/>
              </w:rPr>
              <w:t>1</w:t>
            </w:r>
            <w:r w:rsidR="00727B96">
              <w:rPr>
                <w:rFonts w:eastAsiaTheme="minorEastAsia"/>
                <w:noProof/>
              </w:rPr>
              <w:tab/>
            </w:r>
            <w:r w:rsidR="00727B96" w:rsidRPr="001F1011">
              <w:rPr>
                <w:rStyle w:val="Hyperlink"/>
                <w:noProof/>
              </w:rPr>
              <w:t>Introduction</w:t>
            </w:r>
            <w:r w:rsidR="00727B96">
              <w:rPr>
                <w:noProof/>
                <w:webHidden/>
              </w:rPr>
              <w:tab/>
            </w:r>
            <w:r w:rsidR="00727B96">
              <w:rPr>
                <w:noProof/>
                <w:webHidden/>
              </w:rPr>
              <w:fldChar w:fldCharType="begin"/>
            </w:r>
            <w:r w:rsidR="00727B96">
              <w:rPr>
                <w:noProof/>
                <w:webHidden/>
              </w:rPr>
              <w:instrText xml:space="preserve"> PAGEREF _Toc535949086 \h </w:instrText>
            </w:r>
            <w:r w:rsidR="00727B96">
              <w:rPr>
                <w:noProof/>
                <w:webHidden/>
              </w:rPr>
            </w:r>
            <w:r w:rsidR="00727B96">
              <w:rPr>
                <w:noProof/>
                <w:webHidden/>
              </w:rPr>
              <w:fldChar w:fldCharType="separate"/>
            </w:r>
            <w:r w:rsidR="00727B96">
              <w:rPr>
                <w:noProof/>
                <w:webHidden/>
              </w:rPr>
              <w:t>4</w:t>
            </w:r>
            <w:r w:rsidR="00727B96">
              <w:rPr>
                <w:noProof/>
                <w:webHidden/>
              </w:rPr>
              <w:fldChar w:fldCharType="end"/>
            </w:r>
          </w:hyperlink>
        </w:p>
        <w:p w:rsidR="00727B96" w:rsidRDefault="0082799A">
          <w:pPr>
            <w:pStyle w:val="TOC2"/>
            <w:tabs>
              <w:tab w:val="left" w:pos="1320"/>
            </w:tabs>
            <w:rPr>
              <w:rFonts w:eastAsiaTheme="minorEastAsia"/>
              <w:noProof/>
            </w:rPr>
          </w:pPr>
          <w:hyperlink w:anchor="_Toc535949087" w:history="1">
            <w:r w:rsidR="00727B96" w:rsidRPr="001F1011">
              <w:rPr>
                <w:rStyle w:val="Hyperlink"/>
                <w:noProof/>
              </w:rPr>
              <w:t>1.1</w:t>
            </w:r>
            <w:r w:rsidR="00727B96">
              <w:rPr>
                <w:rFonts w:eastAsiaTheme="minorEastAsia"/>
                <w:noProof/>
              </w:rPr>
              <w:tab/>
            </w:r>
            <w:r w:rsidR="00727B96" w:rsidRPr="001F1011">
              <w:rPr>
                <w:rStyle w:val="Hyperlink"/>
                <w:noProof/>
              </w:rPr>
              <w:t>Purpose</w:t>
            </w:r>
            <w:r w:rsidR="00727B96">
              <w:rPr>
                <w:noProof/>
                <w:webHidden/>
              </w:rPr>
              <w:tab/>
            </w:r>
            <w:r w:rsidR="00727B96">
              <w:rPr>
                <w:noProof/>
                <w:webHidden/>
              </w:rPr>
              <w:fldChar w:fldCharType="begin"/>
            </w:r>
            <w:r w:rsidR="00727B96">
              <w:rPr>
                <w:noProof/>
                <w:webHidden/>
              </w:rPr>
              <w:instrText xml:space="preserve"> PAGEREF _Toc535949087 \h </w:instrText>
            </w:r>
            <w:r w:rsidR="00727B96">
              <w:rPr>
                <w:noProof/>
                <w:webHidden/>
              </w:rPr>
            </w:r>
            <w:r w:rsidR="00727B96">
              <w:rPr>
                <w:noProof/>
                <w:webHidden/>
              </w:rPr>
              <w:fldChar w:fldCharType="separate"/>
            </w:r>
            <w:r w:rsidR="00727B96">
              <w:rPr>
                <w:noProof/>
                <w:webHidden/>
              </w:rPr>
              <w:t>4</w:t>
            </w:r>
            <w:r w:rsidR="00727B96">
              <w:rPr>
                <w:noProof/>
                <w:webHidden/>
              </w:rPr>
              <w:fldChar w:fldCharType="end"/>
            </w:r>
          </w:hyperlink>
        </w:p>
        <w:p w:rsidR="00727B96" w:rsidRDefault="0082799A">
          <w:pPr>
            <w:pStyle w:val="TOC2"/>
            <w:tabs>
              <w:tab w:val="left" w:pos="1320"/>
            </w:tabs>
            <w:rPr>
              <w:rFonts w:eastAsiaTheme="minorEastAsia"/>
              <w:noProof/>
            </w:rPr>
          </w:pPr>
          <w:hyperlink w:anchor="_Toc535949088" w:history="1">
            <w:r w:rsidR="00727B96" w:rsidRPr="001F1011">
              <w:rPr>
                <w:rStyle w:val="Hyperlink"/>
                <w:noProof/>
              </w:rPr>
              <w:t>1.2</w:t>
            </w:r>
            <w:r w:rsidR="00727B96">
              <w:rPr>
                <w:rFonts w:eastAsiaTheme="minorEastAsia"/>
                <w:noProof/>
              </w:rPr>
              <w:tab/>
            </w:r>
            <w:r w:rsidR="00727B96" w:rsidRPr="001F1011">
              <w:rPr>
                <w:rStyle w:val="Hyperlink"/>
                <w:noProof/>
              </w:rPr>
              <w:t>Scope</w:t>
            </w:r>
            <w:r w:rsidR="00727B96">
              <w:rPr>
                <w:noProof/>
                <w:webHidden/>
              </w:rPr>
              <w:tab/>
            </w:r>
            <w:r w:rsidR="00727B96">
              <w:rPr>
                <w:noProof/>
                <w:webHidden/>
              </w:rPr>
              <w:fldChar w:fldCharType="begin"/>
            </w:r>
            <w:r w:rsidR="00727B96">
              <w:rPr>
                <w:noProof/>
                <w:webHidden/>
              </w:rPr>
              <w:instrText xml:space="preserve"> PAGEREF _Toc535949088 \h </w:instrText>
            </w:r>
            <w:r w:rsidR="00727B96">
              <w:rPr>
                <w:noProof/>
                <w:webHidden/>
              </w:rPr>
            </w:r>
            <w:r w:rsidR="00727B96">
              <w:rPr>
                <w:noProof/>
                <w:webHidden/>
              </w:rPr>
              <w:fldChar w:fldCharType="separate"/>
            </w:r>
            <w:r w:rsidR="00727B96">
              <w:rPr>
                <w:noProof/>
                <w:webHidden/>
              </w:rPr>
              <w:t>4</w:t>
            </w:r>
            <w:r w:rsidR="00727B96">
              <w:rPr>
                <w:noProof/>
                <w:webHidden/>
              </w:rPr>
              <w:fldChar w:fldCharType="end"/>
            </w:r>
          </w:hyperlink>
        </w:p>
        <w:p w:rsidR="00727B96" w:rsidRDefault="0082799A">
          <w:pPr>
            <w:pStyle w:val="TOC2"/>
            <w:tabs>
              <w:tab w:val="left" w:pos="1320"/>
            </w:tabs>
            <w:rPr>
              <w:rFonts w:eastAsiaTheme="minorEastAsia"/>
              <w:noProof/>
            </w:rPr>
          </w:pPr>
          <w:hyperlink w:anchor="_Toc535949089" w:history="1">
            <w:r w:rsidR="00727B96" w:rsidRPr="001F1011">
              <w:rPr>
                <w:rStyle w:val="Hyperlink"/>
                <w:noProof/>
              </w:rPr>
              <w:t>1.3</w:t>
            </w:r>
            <w:r w:rsidR="00727B96">
              <w:rPr>
                <w:rFonts w:eastAsiaTheme="minorEastAsia"/>
                <w:noProof/>
              </w:rPr>
              <w:tab/>
            </w:r>
            <w:r w:rsidR="00727B96" w:rsidRPr="001F1011">
              <w:rPr>
                <w:rStyle w:val="Hyperlink"/>
                <w:noProof/>
              </w:rPr>
              <w:t>References</w:t>
            </w:r>
            <w:r w:rsidR="00727B96">
              <w:rPr>
                <w:noProof/>
                <w:webHidden/>
              </w:rPr>
              <w:tab/>
            </w:r>
            <w:r w:rsidR="00727B96">
              <w:rPr>
                <w:noProof/>
                <w:webHidden/>
              </w:rPr>
              <w:fldChar w:fldCharType="begin"/>
            </w:r>
            <w:r w:rsidR="00727B96">
              <w:rPr>
                <w:noProof/>
                <w:webHidden/>
              </w:rPr>
              <w:instrText xml:space="preserve"> PAGEREF _Toc535949089 \h </w:instrText>
            </w:r>
            <w:r w:rsidR="00727B96">
              <w:rPr>
                <w:noProof/>
                <w:webHidden/>
              </w:rPr>
            </w:r>
            <w:r w:rsidR="00727B96">
              <w:rPr>
                <w:noProof/>
                <w:webHidden/>
              </w:rPr>
              <w:fldChar w:fldCharType="separate"/>
            </w:r>
            <w:r w:rsidR="00727B96">
              <w:rPr>
                <w:noProof/>
                <w:webHidden/>
              </w:rPr>
              <w:t>4</w:t>
            </w:r>
            <w:r w:rsidR="00727B96">
              <w:rPr>
                <w:noProof/>
                <w:webHidden/>
              </w:rPr>
              <w:fldChar w:fldCharType="end"/>
            </w:r>
          </w:hyperlink>
        </w:p>
        <w:p w:rsidR="00727B96" w:rsidRDefault="0082799A">
          <w:pPr>
            <w:pStyle w:val="TOC2"/>
            <w:tabs>
              <w:tab w:val="left" w:pos="1320"/>
            </w:tabs>
            <w:rPr>
              <w:rFonts w:eastAsiaTheme="minorEastAsia"/>
              <w:noProof/>
            </w:rPr>
          </w:pPr>
          <w:hyperlink w:anchor="_Toc535949090" w:history="1">
            <w:r w:rsidR="00727B96" w:rsidRPr="001F1011">
              <w:rPr>
                <w:rStyle w:val="Hyperlink"/>
                <w:noProof/>
              </w:rPr>
              <w:t>1.4</w:t>
            </w:r>
            <w:r w:rsidR="00727B96">
              <w:rPr>
                <w:rFonts w:eastAsiaTheme="minorEastAsia"/>
                <w:noProof/>
              </w:rPr>
              <w:tab/>
            </w:r>
            <w:r w:rsidR="00727B96" w:rsidRPr="001F1011">
              <w:rPr>
                <w:rStyle w:val="Hyperlink"/>
                <w:noProof/>
              </w:rPr>
              <w:t>Overview</w:t>
            </w:r>
            <w:r w:rsidR="00727B96">
              <w:rPr>
                <w:noProof/>
                <w:webHidden/>
              </w:rPr>
              <w:tab/>
            </w:r>
            <w:r w:rsidR="00727B96">
              <w:rPr>
                <w:noProof/>
                <w:webHidden/>
              </w:rPr>
              <w:fldChar w:fldCharType="begin"/>
            </w:r>
            <w:r w:rsidR="00727B96">
              <w:rPr>
                <w:noProof/>
                <w:webHidden/>
              </w:rPr>
              <w:instrText xml:space="preserve"> PAGEREF _Toc535949090 \h </w:instrText>
            </w:r>
            <w:r w:rsidR="00727B96">
              <w:rPr>
                <w:noProof/>
                <w:webHidden/>
              </w:rPr>
            </w:r>
            <w:r w:rsidR="00727B96">
              <w:rPr>
                <w:noProof/>
                <w:webHidden/>
              </w:rPr>
              <w:fldChar w:fldCharType="separate"/>
            </w:r>
            <w:r w:rsidR="00727B96">
              <w:rPr>
                <w:noProof/>
                <w:webHidden/>
              </w:rPr>
              <w:t>4</w:t>
            </w:r>
            <w:r w:rsidR="00727B96">
              <w:rPr>
                <w:noProof/>
                <w:webHidden/>
              </w:rPr>
              <w:fldChar w:fldCharType="end"/>
            </w:r>
          </w:hyperlink>
        </w:p>
        <w:p w:rsidR="00727B96" w:rsidRDefault="0082799A">
          <w:pPr>
            <w:pStyle w:val="TOC2"/>
            <w:tabs>
              <w:tab w:val="left" w:pos="1320"/>
            </w:tabs>
            <w:rPr>
              <w:rFonts w:eastAsiaTheme="minorEastAsia"/>
              <w:noProof/>
            </w:rPr>
          </w:pPr>
          <w:hyperlink w:anchor="_Toc535949091" w:history="1">
            <w:r w:rsidR="00727B96" w:rsidRPr="001F1011">
              <w:rPr>
                <w:rStyle w:val="Hyperlink"/>
                <w:noProof/>
              </w:rPr>
              <w:t>1.5</w:t>
            </w:r>
            <w:r w:rsidR="00727B96">
              <w:rPr>
                <w:rFonts w:eastAsiaTheme="minorEastAsia"/>
                <w:noProof/>
              </w:rPr>
              <w:tab/>
            </w:r>
            <w:r w:rsidR="00727B96" w:rsidRPr="001F1011">
              <w:rPr>
                <w:rStyle w:val="Hyperlink"/>
                <w:noProof/>
              </w:rPr>
              <w:t>Terminology</w:t>
            </w:r>
            <w:r w:rsidR="00727B96">
              <w:rPr>
                <w:noProof/>
                <w:webHidden/>
              </w:rPr>
              <w:tab/>
            </w:r>
            <w:r w:rsidR="00727B96">
              <w:rPr>
                <w:noProof/>
                <w:webHidden/>
              </w:rPr>
              <w:fldChar w:fldCharType="begin"/>
            </w:r>
            <w:r w:rsidR="00727B96">
              <w:rPr>
                <w:noProof/>
                <w:webHidden/>
              </w:rPr>
              <w:instrText xml:space="preserve"> PAGEREF _Toc535949091 \h </w:instrText>
            </w:r>
            <w:r w:rsidR="00727B96">
              <w:rPr>
                <w:noProof/>
                <w:webHidden/>
              </w:rPr>
            </w:r>
            <w:r w:rsidR="00727B96">
              <w:rPr>
                <w:noProof/>
                <w:webHidden/>
              </w:rPr>
              <w:fldChar w:fldCharType="separate"/>
            </w:r>
            <w:r w:rsidR="00727B96">
              <w:rPr>
                <w:noProof/>
                <w:webHidden/>
              </w:rPr>
              <w:t>4</w:t>
            </w:r>
            <w:r w:rsidR="00727B96">
              <w:rPr>
                <w:noProof/>
                <w:webHidden/>
              </w:rPr>
              <w:fldChar w:fldCharType="end"/>
            </w:r>
          </w:hyperlink>
        </w:p>
        <w:p w:rsidR="00727B96" w:rsidRDefault="0082799A">
          <w:pPr>
            <w:pStyle w:val="TOC2"/>
            <w:tabs>
              <w:tab w:val="left" w:pos="1320"/>
            </w:tabs>
            <w:rPr>
              <w:rFonts w:eastAsiaTheme="minorEastAsia"/>
              <w:noProof/>
            </w:rPr>
          </w:pPr>
          <w:hyperlink w:anchor="_Toc535949092" w:history="1">
            <w:r w:rsidR="00727B96" w:rsidRPr="001F1011">
              <w:rPr>
                <w:rStyle w:val="Hyperlink"/>
                <w:noProof/>
              </w:rPr>
              <w:t>1.6</w:t>
            </w:r>
            <w:r w:rsidR="00727B96">
              <w:rPr>
                <w:rFonts w:eastAsiaTheme="minorEastAsia"/>
                <w:noProof/>
              </w:rPr>
              <w:tab/>
            </w:r>
            <w:r w:rsidR="00727B96" w:rsidRPr="001F1011">
              <w:rPr>
                <w:rStyle w:val="Hyperlink"/>
                <w:noProof/>
              </w:rPr>
              <w:t>Performance Considerations</w:t>
            </w:r>
            <w:r w:rsidR="00727B96">
              <w:rPr>
                <w:noProof/>
                <w:webHidden/>
              </w:rPr>
              <w:tab/>
            </w:r>
            <w:r w:rsidR="00727B96">
              <w:rPr>
                <w:noProof/>
                <w:webHidden/>
              </w:rPr>
              <w:fldChar w:fldCharType="begin"/>
            </w:r>
            <w:r w:rsidR="00727B96">
              <w:rPr>
                <w:noProof/>
                <w:webHidden/>
              </w:rPr>
              <w:instrText xml:space="preserve"> PAGEREF _Toc535949092 \h </w:instrText>
            </w:r>
            <w:r w:rsidR="00727B96">
              <w:rPr>
                <w:noProof/>
                <w:webHidden/>
              </w:rPr>
            </w:r>
            <w:r w:rsidR="00727B96">
              <w:rPr>
                <w:noProof/>
                <w:webHidden/>
              </w:rPr>
              <w:fldChar w:fldCharType="separate"/>
            </w:r>
            <w:r w:rsidR="00727B96">
              <w:rPr>
                <w:noProof/>
                <w:webHidden/>
              </w:rPr>
              <w:t>4</w:t>
            </w:r>
            <w:r w:rsidR="00727B96">
              <w:rPr>
                <w:noProof/>
                <w:webHidden/>
              </w:rPr>
              <w:fldChar w:fldCharType="end"/>
            </w:r>
          </w:hyperlink>
        </w:p>
        <w:p w:rsidR="00727B96" w:rsidRDefault="0082799A">
          <w:pPr>
            <w:pStyle w:val="TOC2"/>
            <w:tabs>
              <w:tab w:val="left" w:pos="1320"/>
            </w:tabs>
            <w:rPr>
              <w:rFonts w:eastAsiaTheme="minorEastAsia"/>
              <w:noProof/>
            </w:rPr>
          </w:pPr>
          <w:hyperlink w:anchor="_Toc535949093" w:history="1">
            <w:r w:rsidR="00727B96" w:rsidRPr="001F1011">
              <w:rPr>
                <w:rStyle w:val="Hyperlink"/>
                <w:noProof/>
              </w:rPr>
              <w:t>1.7</w:t>
            </w:r>
            <w:r w:rsidR="00727B96">
              <w:rPr>
                <w:rFonts w:eastAsiaTheme="minorEastAsia"/>
                <w:noProof/>
              </w:rPr>
              <w:tab/>
            </w:r>
            <w:r w:rsidR="00727B96" w:rsidRPr="001F1011">
              <w:rPr>
                <w:rStyle w:val="Hyperlink"/>
                <w:noProof/>
              </w:rPr>
              <w:t>Design Goals</w:t>
            </w:r>
            <w:r w:rsidR="00727B96">
              <w:rPr>
                <w:noProof/>
                <w:webHidden/>
              </w:rPr>
              <w:tab/>
            </w:r>
            <w:r w:rsidR="00727B96">
              <w:rPr>
                <w:noProof/>
                <w:webHidden/>
              </w:rPr>
              <w:fldChar w:fldCharType="begin"/>
            </w:r>
            <w:r w:rsidR="00727B96">
              <w:rPr>
                <w:noProof/>
                <w:webHidden/>
              </w:rPr>
              <w:instrText xml:space="preserve"> PAGEREF _Toc535949093 \h </w:instrText>
            </w:r>
            <w:r w:rsidR="00727B96">
              <w:rPr>
                <w:noProof/>
                <w:webHidden/>
              </w:rPr>
            </w:r>
            <w:r w:rsidR="00727B96">
              <w:rPr>
                <w:noProof/>
                <w:webHidden/>
              </w:rPr>
              <w:fldChar w:fldCharType="separate"/>
            </w:r>
            <w:r w:rsidR="00727B96">
              <w:rPr>
                <w:noProof/>
                <w:webHidden/>
              </w:rPr>
              <w:t>4</w:t>
            </w:r>
            <w:r w:rsidR="00727B96">
              <w:rPr>
                <w:noProof/>
                <w:webHidden/>
              </w:rPr>
              <w:fldChar w:fldCharType="end"/>
            </w:r>
          </w:hyperlink>
        </w:p>
        <w:p w:rsidR="00727B96" w:rsidRDefault="0082799A">
          <w:pPr>
            <w:pStyle w:val="TOC2"/>
            <w:tabs>
              <w:tab w:val="left" w:pos="1320"/>
            </w:tabs>
            <w:rPr>
              <w:rFonts w:eastAsiaTheme="minorEastAsia"/>
              <w:noProof/>
            </w:rPr>
          </w:pPr>
          <w:hyperlink w:anchor="_Toc535949094" w:history="1">
            <w:r w:rsidR="00727B96" w:rsidRPr="001F1011">
              <w:rPr>
                <w:rStyle w:val="Hyperlink"/>
                <w:noProof/>
              </w:rPr>
              <w:t>1.8</w:t>
            </w:r>
            <w:r w:rsidR="00727B96">
              <w:rPr>
                <w:rFonts w:eastAsiaTheme="minorEastAsia"/>
                <w:noProof/>
              </w:rPr>
              <w:tab/>
            </w:r>
            <w:r w:rsidR="00727B96" w:rsidRPr="001F1011">
              <w:rPr>
                <w:rStyle w:val="Hyperlink"/>
                <w:noProof/>
              </w:rPr>
              <w:t>Introduction</w:t>
            </w:r>
            <w:r w:rsidR="00727B96">
              <w:rPr>
                <w:noProof/>
                <w:webHidden/>
              </w:rPr>
              <w:tab/>
            </w:r>
            <w:r w:rsidR="00727B96">
              <w:rPr>
                <w:noProof/>
                <w:webHidden/>
              </w:rPr>
              <w:fldChar w:fldCharType="begin"/>
            </w:r>
            <w:r w:rsidR="00727B96">
              <w:rPr>
                <w:noProof/>
                <w:webHidden/>
              </w:rPr>
              <w:instrText xml:space="preserve"> PAGEREF _Toc535949094 \h </w:instrText>
            </w:r>
            <w:r w:rsidR="00727B96">
              <w:rPr>
                <w:noProof/>
                <w:webHidden/>
              </w:rPr>
            </w:r>
            <w:r w:rsidR="00727B96">
              <w:rPr>
                <w:noProof/>
                <w:webHidden/>
              </w:rPr>
              <w:fldChar w:fldCharType="separate"/>
            </w:r>
            <w:r w:rsidR="00727B96">
              <w:rPr>
                <w:noProof/>
                <w:webHidden/>
              </w:rPr>
              <w:t>4</w:t>
            </w:r>
            <w:r w:rsidR="00727B96">
              <w:rPr>
                <w:noProof/>
                <w:webHidden/>
              </w:rPr>
              <w:fldChar w:fldCharType="end"/>
            </w:r>
          </w:hyperlink>
        </w:p>
        <w:p w:rsidR="00727B96" w:rsidRDefault="0082799A">
          <w:pPr>
            <w:pStyle w:val="TOC2"/>
            <w:tabs>
              <w:tab w:val="left" w:pos="1320"/>
            </w:tabs>
            <w:rPr>
              <w:rFonts w:eastAsiaTheme="minorEastAsia"/>
              <w:noProof/>
            </w:rPr>
          </w:pPr>
          <w:hyperlink w:anchor="_Toc535949095" w:history="1">
            <w:r w:rsidR="00727B96" w:rsidRPr="001F1011">
              <w:rPr>
                <w:rStyle w:val="Hyperlink"/>
                <w:noProof/>
              </w:rPr>
              <w:t>1.9</w:t>
            </w:r>
            <w:r w:rsidR="00727B96">
              <w:rPr>
                <w:rFonts w:eastAsiaTheme="minorEastAsia"/>
                <w:noProof/>
              </w:rPr>
              <w:tab/>
            </w:r>
            <w:r w:rsidR="00727B96" w:rsidRPr="001F1011">
              <w:rPr>
                <w:rStyle w:val="Hyperlink"/>
                <w:noProof/>
              </w:rPr>
              <w:t>High level Design Architecture</w:t>
            </w:r>
            <w:r w:rsidR="00727B96">
              <w:rPr>
                <w:noProof/>
                <w:webHidden/>
              </w:rPr>
              <w:tab/>
            </w:r>
            <w:r w:rsidR="00727B96">
              <w:rPr>
                <w:noProof/>
                <w:webHidden/>
              </w:rPr>
              <w:fldChar w:fldCharType="begin"/>
            </w:r>
            <w:r w:rsidR="00727B96">
              <w:rPr>
                <w:noProof/>
                <w:webHidden/>
              </w:rPr>
              <w:instrText xml:space="preserve"> PAGEREF _Toc535949095 \h </w:instrText>
            </w:r>
            <w:r w:rsidR="00727B96">
              <w:rPr>
                <w:noProof/>
                <w:webHidden/>
              </w:rPr>
            </w:r>
            <w:r w:rsidR="00727B96">
              <w:rPr>
                <w:noProof/>
                <w:webHidden/>
              </w:rPr>
              <w:fldChar w:fldCharType="separate"/>
            </w:r>
            <w:r w:rsidR="00727B96">
              <w:rPr>
                <w:noProof/>
                <w:webHidden/>
              </w:rPr>
              <w:t>5</w:t>
            </w:r>
            <w:r w:rsidR="00727B96">
              <w:rPr>
                <w:noProof/>
                <w:webHidden/>
              </w:rPr>
              <w:fldChar w:fldCharType="end"/>
            </w:r>
          </w:hyperlink>
        </w:p>
        <w:p w:rsidR="00727B96" w:rsidRDefault="0082799A">
          <w:pPr>
            <w:pStyle w:val="TOC3"/>
            <w:tabs>
              <w:tab w:val="left" w:pos="1760"/>
            </w:tabs>
            <w:rPr>
              <w:rFonts w:eastAsiaTheme="minorEastAsia"/>
              <w:noProof/>
            </w:rPr>
          </w:pPr>
          <w:hyperlink w:anchor="_Toc535949096" w:history="1">
            <w:r w:rsidR="00727B96" w:rsidRPr="001F1011">
              <w:rPr>
                <w:rStyle w:val="Hyperlink"/>
                <w:noProof/>
              </w:rPr>
              <w:t>1.9.1</w:t>
            </w:r>
            <w:r w:rsidR="00727B96">
              <w:rPr>
                <w:rFonts w:eastAsiaTheme="minorEastAsia"/>
                <w:noProof/>
              </w:rPr>
              <w:tab/>
            </w:r>
            <w:r w:rsidR="00727B96" w:rsidRPr="001F1011">
              <w:rPr>
                <w:rStyle w:val="Hyperlink"/>
                <w:noProof/>
              </w:rPr>
              <w:t>Functionality</w:t>
            </w:r>
            <w:r w:rsidR="00727B96">
              <w:rPr>
                <w:noProof/>
                <w:webHidden/>
              </w:rPr>
              <w:tab/>
            </w:r>
            <w:r w:rsidR="00727B96">
              <w:rPr>
                <w:noProof/>
                <w:webHidden/>
              </w:rPr>
              <w:fldChar w:fldCharType="begin"/>
            </w:r>
            <w:r w:rsidR="00727B96">
              <w:rPr>
                <w:noProof/>
                <w:webHidden/>
              </w:rPr>
              <w:instrText xml:space="preserve"> PAGEREF _Toc535949096 \h </w:instrText>
            </w:r>
            <w:r w:rsidR="00727B96">
              <w:rPr>
                <w:noProof/>
                <w:webHidden/>
              </w:rPr>
            </w:r>
            <w:r w:rsidR="00727B96">
              <w:rPr>
                <w:noProof/>
                <w:webHidden/>
              </w:rPr>
              <w:fldChar w:fldCharType="separate"/>
            </w:r>
            <w:r w:rsidR="00727B96">
              <w:rPr>
                <w:noProof/>
                <w:webHidden/>
              </w:rPr>
              <w:t>5</w:t>
            </w:r>
            <w:r w:rsidR="00727B96">
              <w:rPr>
                <w:noProof/>
                <w:webHidden/>
              </w:rPr>
              <w:fldChar w:fldCharType="end"/>
            </w:r>
          </w:hyperlink>
        </w:p>
        <w:p w:rsidR="00727B96" w:rsidRDefault="0082799A">
          <w:pPr>
            <w:pStyle w:val="TOC1"/>
            <w:rPr>
              <w:rFonts w:eastAsiaTheme="minorEastAsia"/>
              <w:noProof/>
            </w:rPr>
          </w:pPr>
          <w:hyperlink w:anchor="_Toc535949097" w:history="1">
            <w:r w:rsidR="00727B96" w:rsidRPr="001F1011">
              <w:rPr>
                <w:rStyle w:val="Hyperlink"/>
                <w:noProof/>
              </w:rPr>
              <w:t>2</w:t>
            </w:r>
            <w:r w:rsidR="00727B96">
              <w:rPr>
                <w:rFonts w:eastAsiaTheme="minorEastAsia"/>
                <w:noProof/>
              </w:rPr>
              <w:tab/>
            </w:r>
            <w:r w:rsidR="00727B96" w:rsidRPr="001F1011">
              <w:rPr>
                <w:rStyle w:val="Hyperlink"/>
                <w:noProof/>
              </w:rPr>
              <w:t>Technical Design</w:t>
            </w:r>
            <w:r w:rsidR="00727B96">
              <w:rPr>
                <w:noProof/>
                <w:webHidden/>
              </w:rPr>
              <w:tab/>
            </w:r>
            <w:r w:rsidR="00727B96">
              <w:rPr>
                <w:noProof/>
                <w:webHidden/>
              </w:rPr>
              <w:fldChar w:fldCharType="begin"/>
            </w:r>
            <w:r w:rsidR="00727B96">
              <w:rPr>
                <w:noProof/>
                <w:webHidden/>
              </w:rPr>
              <w:instrText xml:space="preserve"> PAGEREF _Toc535949097 \h </w:instrText>
            </w:r>
            <w:r w:rsidR="00727B96">
              <w:rPr>
                <w:noProof/>
                <w:webHidden/>
              </w:rPr>
            </w:r>
            <w:r w:rsidR="00727B96">
              <w:rPr>
                <w:noProof/>
                <w:webHidden/>
              </w:rPr>
              <w:fldChar w:fldCharType="separate"/>
            </w:r>
            <w:r w:rsidR="00727B96">
              <w:rPr>
                <w:noProof/>
                <w:webHidden/>
              </w:rPr>
              <w:t>5</w:t>
            </w:r>
            <w:r w:rsidR="00727B96">
              <w:rPr>
                <w:noProof/>
                <w:webHidden/>
              </w:rPr>
              <w:fldChar w:fldCharType="end"/>
            </w:r>
          </w:hyperlink>
        </w:p>
        <w:p w:rsidR="00727B96" w:rsidRDefault="0082799A">
          <w:pPr>
            <w:pStyle w:val="TOC2"/>
            <w:tabs>
              <w:tab w:val="left" w:pos="1320"/>
            </w:tabs>
            <w:rPr>
              <w:rFonts w:eastAsiaTheme="minorEastAsia"/>
              <w:noProof/>
            </w:rPr>
          </w:pPr>
          <w:hyperlink w:anchor="_Toc535949098" w:history="1">
            <w:r w:rsidR="00727B96" w:rsidRPr="001F1011">
              <w:rPr>
                <w:rStyle w:val="Hyperlink"/>
                <w:noProof/>
              </w:rPr>
              <w:t>2.1</w:t>
            </w:r>
            <w:r w:rsidR="00727B96">
              <w:rPr>
                <w:rFonts w:eastAsiaTheme="minorEastAsia"/>
                <w:noProof/>
              </w:rPr>
              <w:tab/>
            </w:r>
            <w:r w:rsidR="00727B96" w:rsidRPr="001F1011">
              <w:rPr>
                <w:rStyle w:val="Hyperlink"/>
                <w:noProof/>
              </w:rPr>
              <w:t>Data Extraction</w:t>
            </w:r>
            <w:r w:rsidR="00727B96">
              <w:rPr>
                <w:noProof/>
                <w:webHidden/>
              </w:rPr>
              <w:tab/>
            </w:r>
            <w:r w:rsidR="00727B96">
              <w:rPr>
                <w:noProof/>
                <w:webHidden/>
              </w:rPr>
              <w:fldChar w:fldCharType="begin"/>
            </w:r>
            <w:r w:rsidR="00727B96">
              <w:rPr>
                <w:noProof/>
                <w:webHidden/>
              </w:rPr>
              <w:instrText xml:space="preserve"> PAGEREF _Toc535949098 \h </w:instrText>
            </w:r>
            <w:r w:rsidR="00727B96">
              <w:rPr>
                <w:noProof/>
                <w:webHidden/>
              </w:rPr>
            </w:r>
            <w:r w:rsidR="00727B96">
              <w:rPr>
                <w:noProof/>
                <w:webHidden/>
              </w:rPr>
              <w:fldChar w:fldCharType="separate"/>
            </w:r>
            <w:r w:rsidR="00727B96">
              <w:rPr>
                <w:noProof/>
                <w:webHidden/>
              </w:rPr>
              <w:t>5</w:t>
            </w:r>
            <w:r w:rsidR="00727B96">
              <w:rPr>
                <w:noProof/>
                <w:webHidden/>
              </w:rPr>
              <w:fldChar w:fldCharType="end"/>
            </w:r>
          </w:hyperlink>
        </w:p>
        <w:p w:rsidR="00727B96" w:rsidRDefault="0082799A">
          <w:pPr>
            <w:pStyle w:val="TOC2"/>
            <w:tabs>
              <w:tab w:val="left" w:pos="1320"/>
            </w:tabs>
            <w:rPr>
              <w:rFonts w:eastAsiaTheme="minorEastAsia"/>
              <w:noProof/>
            </w:rPr>
          </w:pPr>
          <w:hyperlink w:anchor="_Toc535949099" w:history="1">
            <w:r w:rsidR="00727B96" w:rsidRPr="001F1011">
              <w:rPr>
                <w:rStyle w:val="Hyperlink"/>
                <w:noProof/>
              </w:rPr>
              <w:t>2.2</w:t>
            </w:r>
            <w:r w:rsidR="00727B96">
              <w:rPr>
                <w:rFonts w:eastAsiaTheme="minorEastAsia"/>
                <w:noProof/>
              </w:rPr>
              <w:tab/>
            </w:r>
            <w:r w:rsidR="00727B96" w:rsidRPr="001F1011">
              <w:rPr>
                <w:rStyle w:val="Hyperlink"/>
                <w:noProof/>
              </w:rPr>
              <w:t>Pre-Migration Tasks</w:t>
            </w:r>
            <w:r w:rsidR="00727B96">
              <w:rPr>
                <w:noProof/>
                <w:webHidden/>
              </w:rPr>
              <w:tab/>
            </w:r>
            <w:r w:rsidR="00727B96">
              <w:rPr>
                <w:noProof/>
                <w:webHidden/>
              </w:rPr>
              <w:fldChar w:fldCharType="begin"/>
            </w:r>
            <w:r w:rsidR="00727B96">
              <w:rPr>
                <w:noProof/>
                <w:webHidden/>
              </w:rPr>
              <w:instrText xml:space="preserve"> PAGEREF _Toc535949099 \h </w:instrText>
            </w:r>
            <w:r w:rsidR="00727B96">
              <w:rPr>
                <w:noProof/>
                <w:webHidden/>
              </w:rPr>
            </w:r>
            <w:r w:rsidR="00727B96">
              <w:rPr>
                <w:noProof/>
                <w:webHidden/>
              </w:rPr>
              <w:fldChar w:fldCharType="separate"/>
            </w:r>
            <w:r w:rsidR="00727B96">
              <w:rPr>
                <w:noProof/>
                <w:webHidden/>
              </w:rPr>
              <w:t>6</w:t>
            </w:r>
            <w:r w:rsidR="00727B96">
              <w:rPr>
                <w:noProof/>
                <w:webHidden/>
              </w:rPr>
              <w:fldChar w:fldCharType="end"/>
            </w:r>
          </w:hyperlink>
        </w:p>
        <w:p w:rsidR="00727B96" w:rsidRDefault="0082799A">
          <w:pPr>
            <w:pStyle w:val="TOC2"/>
            <w:tabs>
              <w:tab w:val="left" w:pos="1320"/>
            </w:tabs>
            <w:rPr>
              <w:rFonts w:eastAsiaTheme="minorEastAsia"/>
              <w:noProof/>
            </w:rPr>
          </w:pPr>
          <w:hyperlink w:anchor="_Toc535949100" w:history="1">
            <w:r w:rsidR="00727B96" w:rsidRPr="001F1011">
              <w:rPr>
                <w:rStyle w:val="Hyperlink"/>
                <w:noProof/>
              </w:rPr>
              <w:t>2.3</w:t>
            </w:r>
            <w:r w:rsidR="00727B96">
              <w:rPr>
                <w:rFonts w:eastAsiaTheme="minorEastAsia"/>
                <w:noProof/>
              </w:rPr>
              <w:tab/>
            </w:r>
            <w:r w:rsidR="00727B96" w:rsidRPr="001F1011">
              <w:rPr>
                <w:rStyle w:val="Hyperlink"/>
                <w:noProof/>
              </w:rPr>
              <w:t>XML Transformation</w:t>
            </w:r>
            <w:r w:rsidR="00727B96">
              <w:rPr>
                <w:noProof/>
                <w:webHidden/>
              </w:rPr>
              <w:tab/>
            </w:r>
            <w:r w:rsidR="00727B96">
              <w:rPr>
                <w:noProof/>
                <w:webHidden/>
              </w:rPr>
              <w:fldChar w:fldCharType="begin"/>
            </w:r>
            <w:r w:rsidR="00727B96">
              <w:rPr>
                <w:noProof/>
                <w:webHidden/>
              </w:rPr>
              <w:instrText xml:space="preserve"> PAGEREF _Toc535949100 \h </w:instrText>
            </w:r>
            <w:r w:rsidR="00727B96">
              <w:rPr>
                <w:noProof/>
                <w:webHidden/>
              </w:rPr>
            </w:r>
            <w:r w:rsidR="00727B96">
              <w:rPr>
                <w:noProof/>
                <w:webHidden/>
              </w:rPr>
              <w:fldChar w:fldCharType="separate"/>
            </w:r>
            <w:r w:rsidR="00727B96">
              <w:rPr>
                <w:noProof/>
                <w:webHidden/>
              </w:rPr>
              <w:t>6</w:t>
            </w:r>
            <w:r w:rsidR="00727B96">
              <w:rPr>
                <w:noProof/>
                <w:webHidden/>
              </w:rPr>
              <w:fldChar w:fldCharType="end"/>
            </w:r>
          </w:hyperlink>
        </w:p>
        <w:p w:rsidR="00727B96" w:rsidRDefault="0082799A">
          <w:pPr>
            <w:pStyle w:val="TOC2"/>
            <w:tabs>
              <w:tab w:val="left" w:pos="1320"/>
            </w:tabs>
            <w:rPr>
              <w:rFonts w:eastAsiaTheme="minorEastAsia"/>
              <w:noProof/>
            </w:rPr>
          </w:pPr>
          <w:hyperlink w:anchor="_Toc535949101" w:history="1">
            <w:r w:rsidR="00727B96" w:rsidRPr="001F1011">
              <w:rPr>
                <w:rStyle w:val="Hyperlink"/>
                <w:noProof/>
              </w:rPr>
              <w:t>2.4</w:t>
            </w:r>
            <w:r w:rsidR="00727B96">
              <w:rPr>
                <w:rFonts w:eastAsiaTheme="minorEastAsia"/>
                <w:noProof/>
              </w:rPr>
              <w:tab/>
            </w:r>
            <w:r w:rsidR="00727B96" w:rsidRPr="001F1011">
              <w:rPr>
                <w:rStyle w:val="Hyperlink"/>
                <w:noProof/>
              </w:rPr>
              <w:t>Post- Migration Data Correction</w:t>
            </w:r>
            <w:r w:rsidR="00727B96">
              <w:rPr>
                <w:noProof/>
                <w:webHidden/>
              </w:rPr>
              <w:tab/>
            </w:r>
            <w:r w:rsidR="00727B96">
              <w:rPr>
                <w:noProof/>
                <w:webHidden/>
              </w:rPr>
              <w:fldChar w:fldCharType="begin"/>
            </w:r>
            <w:r w:rsidR="00727B96">
              <w:rPr>
                <w:noProof/>
                <w:webHidden/>
              </w:rPr>
              <w:instrText xml:space="preserve"> PAGEREF _Toc535949101 \h </w:instrText>
            </w:r>
            <w:r w:rsidR="00727B96">
              <w:rPr>
                <w:noProof/>
                <w:webHidden/>
              </w:rPr>
            </w:r>
            <w:r w:rsidR="00727B96">
              <w:rPr>
                <w:noProof/>
                <w:webHidden/>
              </w:rPr>
              <w:fldChar w:fldCharType="separate"/>
            </w:r>
            <w:r w:rsidR="00727B96">
              <w:rPr>
                <w:noProof/>
                <w:webHidden/>
              </w:rPr>
              <w:t>6</w:t>
            </w:r>
            <w:r w:rsidR="00727B96">
              <w:rPr>
                <w:noProof/>
                <w:webHidden/>
              </w:rPr>
              <w:fldChar w:fldCharType="end"/>
            </w:r>
          </w:hyperlink>
        </w:p>
        <w:p w:rsidR="00727B96" w:rsidRDefault="0082799A">
          <w:pPr>
            <w:pStyle w:val="TOC3"/>
            <w:tabs>
              <w:tab w:val="left" w:pos="1760"/>
            </w:tabs>
            <w:rPr>
              <w:rFonts w:eastAsiaTheme="minorEastAsia"/>
              <w:noProof/>
            </w:rPr>
          </w:pPr>
          <w:hyperlink w:anchor="_Toc535949102" w:history="1">
            <w:r w:rsidR="00727B96" w:rsidRPr="001F1011">
              <w:rPr>
                <w:rStyle w:val="Hyperlink"/>
                <w:noProof/>
              </w:rPr>
              <w:t>2.4.1</w:t>
            </w:r>
            <w:r w:rsidR="00727B96">
              <w:rPr>
                <w:rFonts w:eastAsiaTheme="minorEastAsia"/>
                <w:noProof/>
              </w:rPr>
              <w:tab/>
            </w:r>
            <w:r w:rsidR="00727B96" w:rsidRPr="001F1011">
              <w:rPr>
                <w:rStyle w:val="Hyperlink"/>
                <w:noProof/>
              </w:rPr>
              <w:t>Data Mapping</w:t>
            </w:r>
            <w:r w:rsidR="00727B96">
              <w:rPr>
                <w:noProof/>
                <w:webHidden/>
              </w:rPr>
              <w:tab/>
            </w:r>
            <w:r w:rsidR="00727B96">
              <w:rPr>
                <w:noProof/>
                <w:webHidden/>
              </w:rPr>
              <w:fldChar w:fldCharType="begin"/>
            </w:r>
            <w:r w:rsidR="00727B96">
              <w:rPr>
                <w:noProof/>
                <w:webHidden/>
              </w:rPr>
              <w:instrText xml:space="preserve"> PAGEREF _Toc535949102 \h </w:instrText>
            </w:r>
            <w:r w:rsidR="00727B96">
              <w:rPr>
                <w:noProof/>
                <w:webHidden/>
              </w:rPr>
            </w:r>
            <w:r w:rsidR="00727B96">
              <w:rPr>
                <w:noProof/>
                <w:webHidden/>
              </w:rPr>
              <w:fldChar w:fldCharType="separate"/>
            </w:r>
            <w:r w:rsidR="00727B96">
              <w:rPr>
                <w:noProof/>
                <w:webHidden/>
              </w:rPr>
              <w:t>6</w:t>
            </w:r>
            <w:r w:rsidR="00727B96">
              <w:rPr>
                <w:noProof/>
                <w:webHidden/>
              </w:rPr>
              <w:fldChar w:fldCharType="end"/>
            </w:r>
          </w:hyperlink>
        </w:p>
        <w:p w:rsidR="00727B96" w:rsidRDefault="0082799A">
          <w:pPr>
            <w:pStyle w:val="TOC2"/>
            <w:tabs>
              <w:tab w:val="left" w:pos="1320"/>
            </w:tabs>
            <w:rPr>
              <w:rFonts w:eastAsiaTheme="minorEastAsia"/>
              <w:noProof/>
            </w:rPr>
          </w:pPr>
          <w:hyperlink w:anchor="_Toc535949103" w:history="1">
            <w:r w:rsidR="00727B96" w:rsidRPr="001F1011">
              <w:rPr>
                <w:rStyle w:val="Hyperlink"/>
                <w:noProof/>
              </w:rPr>
              <w:t>2.5</w:t>
            </w:r>
            <w:r w:rsidR="00727B96">
              <w:rPr>
                <w:rFonts w:eastAsiaTheme="minorEastAsia"/>
                <w:noProof/>
              </w:rPr>
              <w:tab/>
            </w:r>
            <w:r w:rsidR="00727B96" w:rsidRPr="001F1011">
              <w:rPr>
                <w:rStyle w:val="Hyperlink"/>
                <w:noProof/>
              </w:rPr>
              <w:t>XML Loading</w:t>
            </w:r>
            <w:r w:rsidR="00727B96">
              <w:rPr>
                <w:noProof/>
                <w:webHidden/>
              </w:rPr>
              <w:tab/>
            </w:r>
            <w:r w:rsidR="00727B96">
              <w:rPr>
                <w:noProof/>
                <w:webHidden/>
              </w:rPr>
              <w:fldChar w:fldCharType="begin"/>
            </w:r>
            <w:r w:rsidR="00727B96">
              <w:rPr>
                <w:noProof/>
                <w:webHidden/>
              </w:rPr>
              <w:instrText xml:space="preserve"> PAGEREF _Toc535949103 \h </w:instrText>
            </w:r>
            <w:r w:rsidR="00727B96">
              <w:rPr>
                <w:noProof/>
                <w:webHidden/>
              </w:rPr>
            </w:r>
            <w:r w:rsidR="00727B96">
              <w:rPr>
                <w:noProof/>
                <w:webHidden/>
              </w:rPr>
              <w:fldChar w:fldCharType="separate"/>
            </w:r>
            <w:r w:rsidR="00727B96">
              <w:rPr>
                <w:noProof/>
                <w:webHidden/>
              </w:rPr>
              <w:t>6</w:t>
            </w:r>
            <w:r w:rsidR="00727B96">
              <w:rPr>
                <w:noProof/>
                <w:webHidden/>
              </w:rPr>
              <w:fldChar w:fldCharType="end"/>
            </w:r>
          </w:hyperlink>
        </w:p>
        <w:p w:rsidR="00727B96" w:rsidRDefault="0082799A">
          <w:pPr>
            <w:pStyle w:val="TOC1"/>
            <w:rPr>
              <w:rFonts w:eastAsiaTheme="minorEastAsia"/>
              <w:noProof/>
            </w:rPr>
          </w:pPr>
          <w:hyperlink w:anchor="_Toc535949104" w:history="1">
            <w:r w:rsidR="00727B96" w:rsidRPr="001F1011">
              <w:rPr>
                <w:rStyle w:val="Hyperlink"/>
                <w:noProof/>
              </w:rPr>
              <w:t>3</w:t>
            </w:r>
            <w:r w:rsidR="00727B96">
              <w:rPr>
                <w:rFonts w:eastAsiaTheme="minorEastAsia"/>
                <w:noProof/>
              </w:rPr>
              <w:tab/>
            </w:r>
            <w:r w:rsidR="00727B96" w:rsidRPr="001F1011">
              <w:rPr>
                <w:rStyle w:val="Hyperlink"/>
                <w:noProof/>
              </w:rPr>
              <w:t>Techonologies</w:t>
            </w:r>
            <w:r w:rsidR="00727B96">
              <w:rPr>
                <w:noProof/>
                <w:webHidden/>
              </w:rPr>
              <w:tab/>
            </w:r>
            <w:r w:rsidR="00727B96">
              <w:rPr>
                <w:noProof/>
                <w:webHidden/>
              </w:rPr>
              <w:fldChar w:fldCharType="begin"/>
            </w:r>
            <w:r w:rsidR="00727B96">
              <w:rPr>
                <w:noProof/>
                <w:webHidden/>
              </w:rPr>
              <w:instrText xml:space="preserve"> PAGEREF _Toc535949104 \h </w:instrText>
            </w:r>
            <w:r w:rsidR="00727B96">
              <w:rPr>
                <w:noProof/>
                <w:webHidden/>
              </w:rPr>
            </w:r>
            <w:r w:rsidR="00727B96">
              <w:rPr>
                <w:noProof/>
                <w:webHidden/>
              </w:rPr>
              <w:fldChar w:fldCharType="separate"/>
            </w:r>
            <w:r w:rsidR="00727B96">
              <w:rPr>
                <w:noProof/>
                <w:webHidden/>
              </w:rPr>
              <w:t>6</w:t>
            </w:r>
            <w:r w:rsidR="00727B96">
              <w:rPr>
                <w:noProof/>
                <w:webHidden/>
              </w:rPr>
              <w:fldChar w:fldCharType="end"/>
            </w:r>
          </w:hyperlink>
        </w:p>
        <w:p w:rsidR="00727B96" w:rsidRDefault="0082799A">
          <w:pPr>
            <w:pStyle w:val="TOC2"/>
            <w:tabs>
              <w:tab w:val="left" w:pos="1320"/>
            </w:tabs>
            <w:rPr>
              <w:rFonts w:eastAsiaTheme="minorEastAsia"/>
              <w:noProof/>
            </w:rPr>
          </w:pPr>
          <w:hyperlink w:anchor="_Toc535949105" w:history="1">
            <w:r w:rsidR="00727B96" w:rsidRPr="001F1011">
              <w:rPr>
                <w:rStyle w:val="Hyperlink"/>
                <w:noProof/>
              </w:rPr>
              <w:t>3.1</w:t>
            </w:r>
            <w:r w:rsidR="00727B96">
              <w:rPr>
                <w:rFonts w:eastAsiaTheme="minorEastAsia"/>
                <w:noProof/>
              </w:rPr>
              <w:tab/>
            </w:r>
            <w:r w:rsidR="00727B96" w:rsidRPr="001F1011">
              <w:rPr>
                <w:rStyle w:val="Hyperlink"/>
                <w:noProof/>
              </w:rPr>
              <w:t>VBA Macro</w:t>
            </w:r>
            <w:r w:rsidR="00727B96">
              <w:rPr>
                <w:noProof/>
                <w:webHidden/>
              </w:rPr>
              <w:tab/>
            </w:r>
            <w:r w:rsidR="00727B96">
              <w:rPr>
                <w:noProof/>
                <w:webHidden/>
              </w:rPr>
              <w:fldChar w:fldCharType="begin"/>
            </w:r>
            <w:r w:rsidR="00727B96">
              <w:rPr>
                <w:noProof/>
                <w:webHidden/>
              </w:rPr>
              <w:instrText xml:space="preserve"> PAGEREF _Toc535949105 \h </w:instrText>
            </w:r>
            <w:r w:rsidR="00727B96">
              <w:rPr>
                <w:noProof/>
                <w:webHidden/>
              </w:rPr>
            </w:r>
            <w:r w:rsidR="00727B96">
              <w:rPr>
                <w:noProof/>
                <w:webHidden/>
              </w:rPr>
              <w:fldChar w:fldCharType="separate"/>
            </w:r>
            <w:r w:rsidR="00727B96">
              <w:rPr>
                <w:noProof/>
                <w:webHidden/>
              </w:rPr>
              <w:t>6</w:t>
            </w:r>
            <w:r w:rsidR="00727B96">
              <w:rPr>
                <w:noProof/>
                <w:webHidden/>
              </w:rPr>
              <w:fldChar w:fldCharType="end"/>
            </w:r>
          </w:hyperlink>
        </w:p>
        <w:p w:rsidR="00727B96" w:rsidRDefault="0082799A">
          <w:pPr>
            <w:pStyle w:val="TOC2"/>
            <w:tabs>
              <w:tab w:val="left" w:pos="1320"/>
            </w:tabs>
            <w:rPr>
              <w:rFonts w:eastAsiaTheme="minorEastAsia"/>
              <w:noProof/>
            </w:rPr>
          </w:pPr>
          <w:hyperlink w:anchor="_Toc535949106" w:history="1">
            <w:r w:rsidR="00727B96" w:rsidRPr="001F1011">
              <w:rPr>
                <w:rStyle w:val="Hyperlink"/>
                <w:noProof/>
              </w:rPr>
              <w:t>3.2</w:t>
            </w:r>
            <w:r w:rsidR="00727B96">
              <w:rPr>
                <w:rFonts w:eastAsiaTheme="minorEastAsia"/>
                <w:noProof/>
              </w:rPr>
              <w:tab/>
            </w:r>
            <w:r w:rsidR="00727B96" w:rsidRPr="001F1011">
              <w:rPr>
                <w:rStyle w:val="Hyperlink"/>
                <w:noProof/>
              </w:rPr>
              <w:t>TCL</w:t>
            </w:r>
            <w:r w:rsidR="00727B96">
              <w:rPr>
                <w:noProof/>
                <w:webHidden/>
              </w:rPr>
              <w:tab/>
            </w:r>
            <w:r w:rsidR="00727B96">
              <w:rPr>
                <w:noProof/>
                <w:webHidden/>
              </w:rPr>
              <w:fldChar w:fldCharType="begin"/>
            </w:r>
            <w:r w:rsidR="00727B96">
              <w:rPr>
                <w:noProof/>
                <w:webHidden/>
              </w:rPr>
              <w:instrText xml:space="preserve"> PAGEREF _Toc535949106 \h </w:instrText>
            </w:r>
            <w:r w:rsidR="00727B96">
              <w:rPr>
                <w:noProof/>
                <w:webHidden/>
              </w:rPr>
            </w:r>
            <w:r w:rsidR="00727B96">
              <w:rPr>
                <w:noProof/>
                <w:webHidden/>
              </w:rPr>
              <w:fldChar w:fldCharType="separate"/>
            </w:r>
            <w:r w:rsidR="00727B96">
              <w:rPr>
                <w:noProof/>
                <w:webHidden/>
              </w:rPr>
              <w:t>6</w:t>
            </w:r>
            <w:r w:rsidR="00727B96">
              <w:rPr>
                <w:noProof/>
                <w:webHidden/>
              </w:rPr>
              <w:fldChar w:fldCharType="end"/>
            </w:r>
          </w:hyperlink>
        </w:p>
        <w:p w:rsidR="00727B96" w:rsidRDefault="0082799A">
          <w:pPr>
            <w:pStyle w:val="TOC2"/>
            <w:tabs>
              <w:tab w:val="left" w:pos="1320"/>
            </w:tabs>
            <w:rPr>
              <w:rFonts w:eastAsiaTheme="minorEastAsia"/>
              <w:noProof/>
            </w:rPr>
          </w:pPr>
          <w:hyperlink w:anchor="_Toc535949107" w:history="1">
            <w:r w:rsidR="00727B96" w:rsidRPr="001F1011">
              <w:rPr>
                <w:rStyle w:val="Hyperlink"/>
                <w:noProof/>
              </w:rPr>
              <w:t>3.3</w:t>
            </w:r>
            <w:r w:rsidR="00727B96">
              <w:rPr>
                <w:rFonts w:eastAsiaTheme="minorEastAsia"/>
                <w:noProof/>
              </w:rPr>
              <w:tab/>
            </w:r>
            <w:r w:rsidR="00727B96" w:rsidRPr="001F1011">
              <w:rPr>
                <w:rStyle w:val="Hyperlink"/>
                <w:noProof/>
              </w:rPr>
              <w:t>Java</w:t>
            </w:r>
            <w:r w:rsidR="00727B96">
              <w:rPr>
                <w:noProof/>
                <w:webHidden/>
              </w:rPr>
              <w:tab/>
            </w:r>
            <w:r w:rsidR="00727B96">
              <w:rPr>
                <w:noProof/>
                <w:webHidden/>
              </w:rPr>
              <w:fldChar w:fldCharType="begin"/>
            </w:r>
            <w:r w:rsidR="00727B96">
              <w:rPr>
                <w:noProof/>
                <w:webHidden/>
              </w:rPr>
              <w:instrText xml:space="preserve"> PAGEREF _Toc535949107 \h </w:instrText>
            </w:r>
            <w:r w:rsidR="00727B96">
              <w:rPr>
                <w:noProof/>
                <w:webHidden/>
              </w:rPr>
            </w:r>
            <w:r w:rsidR="00727B96">
              <w:rPr>
                <w:noProof/>
                <w:webHidden/>
              </w:rPr>
              <w:fldChar w:fldCharType="separate"/>
            </w:r>
            <w:r w:rsidR="00727B96">
              <w:rPr>
                <w:noProof/>
                <w:webHidden/>
              </w:rPr>
              <w:t>6</w:t>
            </w:r>
            <w:r w:rsidR="00727B96">
              <w:rPr>
                <w:noProof/>
                <w:webHidden/>
              </w:rPr>
              <w:fldChar w:fldCharType="end"/>
            </w:r>
          </w:hyperlink>
        </w:p>
        <w:p w:rsidR="00727B96" w:rsidRDefault="0082799A">
          <w:pPr>
            <w:pStyle w:val="TOC1"/>
            <w:rPr>
              <w:rFonts w:eastAsiaTheme="minorEastAsia"/>
              <w:noProof/>
            </w:rPr>
          </w:pPr>
          <w:hyperlink w:anchor="_Toc535949108" w:history="1">
            <w:r w:rsidR="00727B96" w:rsidRPr="001F1011">
              <w:rPr>
                <w:rStyle w:val="Hyperlink"/>
                <w:noProof/>
              </w:rPr>
              <w:t>4</w:t>
            </w:r>
            <w:r w:rsidR="00727B96">
              <w:rPr>
                <w:rFonts w:eastAsiaTheme="minorEastAsia"/>
                <w:noProof/>
              </w:rPr>
              <w:tab/>
            </w:r>
            <w:r w:rsidR="00727B96" w:rsidRPr="001F1011">
              <w:rPr>
                <w:rStyle w:val="Hyperlink"/>
                <w:noProof/>
              </w:rPr>
              <w:t>Steps to Run MigrationTool</w:t>
            </w:r>
            <w:r w:rsidR="00727B96">
              <w:rPr>
                <w:noProof/>
                <w:webHidden/>
              </w:rPr>
              <w:tab/>
            </w:r>
            <w:r w:rsidR="00727B96">
              <w:rPr>
                <w:noProof/>
                <w:webHidden/>
              </w:rPr>
              <w:fldChar w:fldCharType="begin"/>
            </w:r>
            <w:r w:rsidR="00727B96">
              <w:rPr>
                <w:noProof/>
                <w:webHidden/>
              </w:rPr>
              <w:instrText xml:space="preserve"> PAGEREF _Toc535949108 \h </w:instrText>
            </w:r>
            <w:r w:rsidR="00727B96">
              <w:rPr>
                <w:noProof/>
                <w:webHidden/>
              </w:rPr>
            </w:r>
            <w:r w:rsidR="00727B96">
              <w:rPr>
                <w:noProof/>
                <w:webHidden/>
              </w:rPr>
              <w:fldChar w:fldCharType="separate"/>
            </w:r>
            <w:r w:rsidR="00727B96">
              <w:rPr>
                <w:noProof/>
                <w:webHidden/>
              </w:rPr>
              <w:t>6</w:t>
            </w:r>
            <w:r w:rsidR="00727B96">
              <w:rPr>
                <w:noProof/>
                <w:webHidden/>
              </w:rPr>
              <w:fldChar w:fldCharType="end"/>
            </w:r>
          </w:hyperlink>
        </w:p>
        <w:p w:rsidR="00727B96" w:rsidRDefault="0082799A">
          <w:pPr>
            <w:pStyle w:val="TOC2"/>
            <w:tabs>
              <w:tab w:val="left" w:pos="1320"/>
            </w:tabs>
            <w:rPr>
              <w:rFonts w:eastAsiaTheme="minorEastAsia"/>
              <w:noProof/>
            </w:rPr>
          </w:pPr>
          <w:hyperlink w:anchor="_Toc535949109" w:history="1">
            <w:r w:rsidR="00727B96" w:rsidRPr="001F1011">
              <w:rPr>
                <w:rStyle w:val="Hyperlink"/>
                <w:noProof/>
              </w:rPr>
              <w:t>4.1</w:t>
            </w:r>
            <w:r w:rsidR="00727B96">
              <w:rPr>
                <w:rFonts w:eastAsiaTheme="minorEastAsia"/>
                <w:noProof/>
              </w:rPr>
              <w:tab/>
            </w:r>
            <w:r w:rsidR="00727B96" w:rsidRPr="001F1011">
              <w:rPr>
                <w:rStyle w:val="Hyperlink"/>
                <w:noProof/>
              </w:rPr>
              <w:t>Macro for Substance</w:t>
            </w:r>
            <w:r w:rsidR="00727B96">
              <w:rPr>
                <w:noProof/>
                <w:webHidden/>
              </w:rPr>
              <w:tab/>
            </w:r>
            <w:r w:rsidR="00727B96">
              <w:rPr>
                <w:noProof/>
                <w:webHidden/>
              </w:rPr>
              <w:fldChar w:fldCharType="begin"/>
            </w:r>
            <w:r w:rsidR="00727B96">
              <w:rPr>
                <w:noProof/>
                <w:webHidden/>
              </w:rPr>
              <w:instrText xml:space="preserve"> PAGEREF _Toc535949109 \h </w:instrText>
            </w:r>
            <w:r w:rsidR="00727B96">
              <w:rPr>
                <w:noProof/>
                <w:webHidden/>
              </w:rPr>
            </w:r>
            <w:r w:rsidR="00727B96">
              <w:rPr>
                <w:noProof/>
                <w:webHidden/>
              </w:rPr>
              <w:fldChar w:fldCharType="separate"/>
            </w:r>
            <w:r w:rsidR="00727B96">
              <w:rPr>
                <w:noProof/>
                <w:webHidden/>
              </w:rPr>
              <w:t>6</w:t>
            </w:r>
            <w:r w:rsidR="00727B96">
              <w:rPr>
                <w:noProof/>
                <w:webHidden/>
              </w:rPr>
              <w:fldChar w:fldCharType="end"/>
            </w:r>
          </w:hyperlink>
        </w:p>
        <w:p w:rsidR="00727B96" w:rsidRDefault="0082799A">
          <w:pPr>
            <w:pStyle w:val="TOC2"/>
            <w:tabs>
              <w:tab w:val="left" w:pos="1320"/>
            </w:tabs>
            <w:rPr>
              <w:rFonts w:eastAsiaTheme="minorEastAsia"/>
              <w:noProof/>
            </w:rPr>
          </w:pPr>
          <w:hyperlink w:anchor="_Toc535949110" w:history="1">
            <w:r w:rsidR="00727B96" w:rsidRPr="001F1011">
              <w:rPr>
                <w:rStyle w:val="Hyperlink"/>
                <w:noProof/>
              </w:rPr>
              <w:t>4.2</w:t>
            </w:r>
            <w:r w:rsidR="00727B96">
              <w:rPr>
                <w:rFonts w:eastAsiaTheme="minorEastAsia"/>
                <w:noProof/>
              </w:rPr>
              <w:tab/>
            </w:r>
            <w:r w:rsidR="00727B96" w:rsidRPr="001F1011">
              <w:rPr>
                <w:rStyle w:val="Hyperlink"/>
                <w:noProof/>
              </w:rPr>
              <w:t>Macro for Specification</w:t>
            </w:r>
            <w:r w:rsidR="00727B96">
              <w:rPr>
                <w:noProof/>
                <w:webHidden/>
              </w:rPr>
              <w:tab/>
            </w:r>
            <w:r w:rsidR="00727B96">
              <w:rPr>
                <w:noProof/>
                <w:webHidden/>
              </w:rPr>
              <w:fldChar w:fldCharType="begin"/>
            </w:r>
            <w:r w:rsidR="00727B96">
              <w:rPr>
                <w:noProof/>
                <w:webHidden/>
              </w:rPr>
              <w:instrText xml:space="preserve"> PAGEREF _Toc535949110 \h </w:instrText>
            </w:r>
            <w:r w:rsidR="00727B96">
              <w:rPr>
                <w:noProof/>
                <w:webHidden/>
              </w:rPr>
            </w:r>
            <w:r w:rsidR="00727B96">
              <w:rPr>
                <w:noProof/>
                <w:webHidden/>
              </w:rPr>
              <w:fldChar w:fldCharType="separate"/>
            </w:r>
            <w:r w:rsidR="00727B96">
              <w:rPr>
                <w:noProof/>
                <w:webHidden/>
              </w:rPr>
              <w:t>6</w:t>
            </w:r>
            <w:r w:rsidR="00727B96">
              <w:rPr>
                <w:noProof/>
                <w:webHidden/>
              </w:rPr>
              <w:fldChar w:fldCharType="end"/>
            </w:r>
          </w:hyperlink>
        </w:p>
        <w:p w:rsidR="00727B96" w:rsidRDefault="0082799A">
          <w:pPr>
            <w:pStyle w:val="TOC2"/>
            <w:tabs>
              <w:tab w:val="left" w:pos="1320"/>
            </w:tabs>
            <w:rPr>
              <w:rFonts w:eastAsiaTheme="minorEastAsia"/>
              <w:noProof/>
            </w:rPr>
          </w:pPr>
          <w:hyperlink w:anchor="_Toc535949111" w:history="1">
            <w:r w:rsidR="00727B96" w:rsidRPr="001F1011">
              <w:rPr>
                <w:rStyle w:val="Hyperlink"/>
                <w:noProof/>
              </w:rPr>
              <w:t>4.3</w:t>
            </w:r>
            <w:r w:rsidR="00727B96">
              <w:rPr>
                <w:rFonts w:eastAsiaTheme="minorEastAsia"/>
                <w:noProof/>
              </w:rPr>
              <w:tab/>
            </w:r>
            <w:r w:rsidR="00727B96" w:rsidRPr="001F1011">
              <w:rPr>
                <w:rStyle w:val="Hyperlink"/>
                <w:noProof/>
              </w:rPr>
              <w:t>Macro for Raw Materials</w:t>
            </w:r>
            <w:r w:rsidR="00727B96">
              <w:rPr>
                <w:noProof/>
                <w:webHidden/>
              </w:rPr>
              <w:tab/>
            </w:r>
            <w:r w:rsidR="00727B96">
              <w:rPr>
                <w:noProof/>
                <w:webHidden/>
              </w:rPr>
              <w:fldChar w:fldCharType="begin"/>
            </w:r>
            <w:r w:rsidR="00727B96">
              <w:rPr>
                <w:noProof/>
                <w:webHidden/>
              </w:rPr>
              <w:instrText xml:space="preserve"> PAGEREF _Toc535949111 \h </w:instrText>
            </w:r>
            <w:r w:rsidR="00727B96">
              <w:rPr>
                <w:noProof/>
                <w:webHidden/>
              </w:rPr>
            </w:r>
            <w:r w:rsidR="00727B96">
              <w:rPr>
                <w:noProof/>
                <w:webHidden/>
              </w:rPr>
              <w:fldChar w:fldCharType="separate"/>
            </w:r>
            <w:r w:rsidR="00727B96">
              <w:rPr>
                <w:noProof/>
                <w:webHidden/>
              </w:rPr>
              <w:t>7</w:t>
            </w:r>
            <w:r w:rsidR="00727B96">
              <w:rPr>
                <w:noProof/>
                <w:webHidden/>
              </w:rPr>
              <w:fldChar w:fldCharType="end"/>
            </w:r>
          </w:hyperlink>
        </w:p>
        <w:p w:rsidR="00727B96" w:rsidRDefault="0082799A">
          <w:pPr>
            <w:pStyle w:val="TOC2"/>
            <w:tabs>
              <w:tab w:val="left" w:pos="1320"/>
            </w:tabs>
            <w:rPr>
              <w:rFonts w:eastAsiaTheme="minorEastAsia"/>
              <w:noProof/>
            </w:rPr>
          </w:pPr>
          <w:hyperlink w:anchor="_Toc535949112" w:history="1">
            <w:r w:rsidR="00727B96" w:rsidRPr="001F1011">
              <w:rPr>
                <w:rStyle w:val="Hyperlink"/>
                <w:noProof/>
              </w:rPr>
              <w:t>4.4</w:t>
            </w:r>
            <w:r w:rsidR="00727B96">
              <w:rPr>
                <w:rFonts w:eastAsiaTheme="minorEastAsia"/>
                <w:noProof/>
              </w:rPr>
              <w:tab/>
            </w:r>
            <w:r w:rsidR="00727B96" w:rsidRPr="001F1011">
              <w:rPr>
                <w:rStyle w:val="Hyperlink"/>
                <w:noProof/>
              </w:rPr>
              <w:t>Macro for Recipes</w:t>
            </w:r>
            <w:r w:rsidR="00727B96">
              <w:rPr>
                <w:noProof/>
                <w:webHidden/>
              </w:rPr>
              <w:tab/>
            </w:r>
            <w:r w:rsidR="00727B96">
              <w:rPr>
                <w:noProof/>
                <w:webHidden/>
              </w:rPr>
              <w:fldChar w:fldCharType="begin"/>
            </w:r>
            <w:r w:rsidR="00727B96">
              <w:rPr>
                <w:noProof/>
                <w:webHidden/>
              </w:rPr>
              <w:instrText xml:space="preserve"> PAGEREF _Toc535949112 \h </w:instrText>
            </w:r>
            <w:r w:rsidR="00727B96">
              <w:rPr>
                <w:noProof/>
                <w:webHidden/>
              </w:rPr>
            </w:r>
            <w:r w:rsidR="00727B96">
              <w:rPr>
                <w:noProof/>
                <w:webHidden/>
              </w:rPr>
              <w:fldChar w:fldCharType="separate"/>
            </w:r>
            <w:r w:rsidR="00727B96">
              <w:rPr>
                <w:noProof/>
                <w:webHidden/>
              </w:rPr>
              <w:t>7</w:t>
            </w:r>
            <w:r w:rsidR="00727B96">
              <w:rPr>
                <w:noProof/>
                <w:webHidden/>
              </w:rPr>
              <w:fldChar w:fldCharType="end"/>
            </w:r>
          </w:hyperlink>
        </w:p>
        <w:p w:rsidR="00727B96" w:rsidRDefault="0082799A">
          <w:pPr>
            <w:pStyle w:val="TOC2"/>
            <w:tabs>
              <w:tab w:val="left" w:pos="1320"/>
            </w:tabs>
            <w:rPr>
              <w:rFonts w:eastAsiaTheme="minorEastAsia"/>
              <w:noProof/>
            </w:rPr>
          </w:pPr>
          <w:hyperlink w:anchor="_Toc535949113" w:history="1">
            <w:r w:rsidR="00727B96" w:rsidRPr="001F1011">
              <w:rPr>
                <w:rStyle w:val="Hyperlink"/>
                <w:noProof/>
              </w:rPr>
              <w:t>4.5</w:t>
            </w:r>
            <w:r w:rsidR="00727B96">
              <w:rPr>
                <w:rFonts w:eastAsiaTheme="minorEastAsia"/>
                <w:noProof/>
              </w:rPr>
              <w:tab/>
            </w:r>
            <w:r w:rsidR="00727B96" w:rsidRPr="001F1011">
              <w:rPr>
                <w:rStyle w:val="Hyperlink"/>
                <w:noProof/>
              </w:rPr>
              <w:t>TCL for ECM creation</w:t>
            </w:r>
            <w:r w:rsidR="00727B96">
              <w:rPr>
                <w:noProof/>
                <w:webHidden/>
              </w:rPr>
              <w:tab/>
            </w:r>
            <w:r w:rsidR="00727B96">
              <w:rPr>
                <w:noProof/>
                <w:webHidden/>
              </w:rPr>
              <w:fldChar w:fldCharType="begin"/>
            </w:r>
            <w:r w:rsidR="00727B96">
              <w:rPr>
                <w:noProof/>
                <w:webHidden/>
              </w:rPr>
              <w:instrText xml:space="preserve"> PAGEREF _Toc535949113 \h </w:instrText>
            </w:r>
            <w:r w:rsidR="00727B96">
              <w:rPr>
                <w:noProof/>
                <w:webHidden/>
              </w:rPr>
            </w:r>
            <w:r w:rsidR="00727B96">
              <w:rPr>
                <w:noProof/>
                <w:webHidden/>
              </w:rPr>
              <w:fldChar w:fldCharType="separate"/>
            </w:r>
            <w:r w:rsidR="00727B96">
              <w:rPr>
                <w:noProof/>
                <w:webHidden/>
              </w:rPr>
              <w:t>7</w:t>
            </w:r>
            <w:r w:rsidR="00727B96">
              <w:rPr>
                <w:noProof/>
                <w:webHidden/>
              </w:rPr>
              <w:fldChar w:fldCharType="end"/>
            </w:r>
          </w:hyperlink>
        </w:p>
        <w:p w:rsidR="00727B96" w:rsidRDefault="0082799A">
          <w:pPr>
            <w:pStyle w:val="TOC2"/>
            <w:tabs>
              <w:tab w:val="left" w:pos="1320"/>
            </w:tabs>
            <w:rPr>
              <w:rFonts w:eastAsiaTheme="minorEastAsia"/>
              <w:noProof/>
            </w:rPr>
          </w:pPr>
          <w:hyperlink w:anchor="_Toc535949114" w:history="1">
            <w:r w:rsidR="00727B96" w:rsidRPr="001F1011">
              <w:rPr>
                <w:rStyle w:val="Hyperlink"/>
                <w:noProof/>
              </w:rPr>
              <w:t>4.6</w:t>
            </w:r>
            <w:r w:rsidR="00727B96">
              <w:rPr>
                <w:rFonts w:eastAsiaTheme="minorEastAsia"/>
                <w:noProof/>
              </w:rPr>
              <w:tab/>
            </w:r>
            <w:r w:rsidR="00727B96" w:rsidRPr="001F1011">
              <w:rPr>
                <w:rStyle w:val="Hyperlink"/>
                <w:noProof/>
              </w:rPr>
              <w:t>Start Migration</w:t>
            </w:r>
            <w:r w:rsidR="00727B96">
              <w:rPr>
                <w:noProof/>
                <w:webHidden/>
              </w:rPr>
              <w:tab/>
            </w:r>
            <w:r w:rsidR="00727B96">
              <w:rPr>
                <w:noProof/>
                <w:webHidden/>
              </w:rPr>
              <w:fldChar w:fldCharType="begin"/>
            </w:r>
            <w:r w:rsidR="00727B96">
              <w:rPr>
                <w:noProof/>
                <w:webHidden/>
              </w:rPr>
              <w:instrText xml:space="preserve"> PAGEREF _Toc535949114 \h </w:instrText>
            </w:r>
            <w:r w:rsidR="00727B96">
              <w:rPr>
                <w:noProof/>
                <w:webHidden/>
              </w:rPr>
            </w:r>
            <w:r w:rsidR="00727B96">
              <w:rPr>
                <w:noProof/>
                <w:webHidden/>
              </w:rPr>
              <w:fldChar w:fldCharType="separate"/>
            </w:r>
            <w:r w:rsidR="00727B96">
              <w:rPr>
                <w:noProof/>
                <w:webHidden/>
              </w:rPr>
              <w:t>7</w:t>
            </w:r>
            <w:r w:rsidR="00727B96">
              <w:rPr>
                <w:noProof/>
                <w:webHidden/>
              </w:rPr>
              <w:fldChar w:fldCharType="end"/>
            </w:r>
          </w:hyperlink>
        </w:p>
        <w:p w:rsidR="00CC2A04" w:rsidRPr="0055222F" w:rsidRDefault="00CE368D" w:rsidP="00056512">
          <w:pPr>
            <w:pStyle w:val="Heading2"/>
            <w:numPr>
              <w:ilvl w:val="0"/>
              <w:numId w:val="0"/>
            </w:numPr>
            <w:jc w:val="left"/>
          </w:pPr>
          <w:r>
            <w:fldChar w:fldCharType="end"/>
          </w:r>
        </w:p>
      </w:sdtContent>
    </w:sdt>
    <w:p w:rsidR="00036494" w:rsidRPr="00781DD8" w:rsidRDefault="000F3081" w:rsidP="004D4ACE">
      <w:pPr>
        <w:pStyle w:val="Heading1"/>
      </w:pPr>
      <w:r>
        <w:rPr>
          <w:rFonts w:ascii="Times New Roman" w:hAnsi="Times New Roman" w:cs="Times New Roman"/>
        </w:rPr>
        <w:br w:type="page"/>
      </w:r>
      <w:bookmarkStart w:id="11" w:name="_Toc296318907"/>
      <w:bookmarkStart w:id="12" w:name="_Toc535949086"/>
      <w:r w:rsidR="00036494" w:rsidRPr="00781DD8">
        <w:lastRenderedPageBreak/>
        <w:t>Introduction</w:t>
      </w:r>
      <w:bookmarkEnd w:id="10"/>
      <w:bookmarkEnd w:id="9"/>
      <w:bookmarkEnd w:id="11"/>
      <w:bookmarkEnd w:id="12"/>
    </w:p>
    <w:p w:rsidR="00E03956" w:rsidRPr="00FD472F" w:rsidRDefault="00E03956" w:rsidP="00CC2A04">
      <w:pPr>
        <w:pStyle w:val="Heading2"/>
      </w:pPr>
      <w:bookmarkStart w:id="13" w:name="_Toc106080988"/>
      <w:bookmarkStart w:id="14" w:name="_Toc295558052"/>
      <w:bookmarkStart w:id="15" w:name="_Toc296318908"/>
      <w:bookmarkStart w:id="16" w:name="_Toc535949087"/>
      <w:bookmarkStart w:id="17" w:name="_Toc106080990"/>
      <w:bookmarkStart w:id="18" w:name="_Toc295558054"/>
      <w:r w:rsidRPr="00FD472F">
        <w:t>Purpose</w:t>
      </w:r>
      <w:bookmarkEnd w:id="13"/>
      <w:bookmarkEnd w:id="14"/>
      <w:bookmarkEnd w:id="15"/>
      <w:bookmarkEnd w:id="16"/>
    </w:p>
    <w:p w:rsidR="00D21881" w:rsidRDefault="00E03956" w:rsidP="00D21881">
      <w:pPr>
        <w:tabs>
          <w:tab w:val="left" w:pos="0"/>
        </w:tabs>
        <w:rPr>
          <w:rFonts w:ascii="Times New Roman" w:hAnsi="Times New Roman"/>
        </w:rPr>
      </w:pPr>
      <w:r w:rsidRPr="00E7515A">
        <w:rPr>
          <w:rFonts w:ascii="Times New Roman" w:hAnsi="Times New Roman"/>
        </w:rPr>
        <w:t xml:space="preserve">The purpose of this document is to provide </w:t>
      </w:r>
      <w:r w:rsidR="001C7F68">
        <w:rPr>
          <w:rFonts w:ascii="Times New Roman" w:hAnsi="Times New Roman"/>
        </w:rPr>
        <w:t>low</w:t>
      </w:r>
      <w:r w:rsidRPr="00E7515A">
        <w:rPr>
          <w:rFonts w:ascii="Times New Roman" w:hAnsi="Times New Roman"/>
        </w:rPr>
        <w:t>-level design of the system. The document provides information on components and their interactions, also the architectural decisions to serve as evidence that the designers are following through on their commitment to implement the functionality described in the requirements specification. This document serves as training material for future development with enough information and understanding about the project implementation.</w:t>
      </w:r>
      <w:r w:rsidR="00D21881" w:rsidRPr="00D21881">
        <w:rPr>
          <w:rFonts w:ascii="Times New Roman" w:hAnsi="Times New Roman"/>
        </w:rPr>
        <w:t xml:space="preserve"> </w:t>
      </w:r>
    </w:p>
    <w:p w:rsidR="00D21881" w:rsidRDefault="00D21881" w:rsidP="00CC2A04">
      <w:pPr>
        <w:pStyle w:val="Heading2"/>
      </w:pPr>
      <w:bookmarkStart w:id="19" w:name="_Toc296318909"/>
      <w:bookmarkStart w:id="20" w:name="_Toc535949088"/>
      <w:r>
        <w:t>Scope</w:t>
      </w:r>
      <w:bookmarkEnd w:id="19"/>
      <w:bookmarkEnd w:id="20"/>
    </w:p>
    <w:p w:rsidR="00E03956" w:rsidRDefault="00D21881" w:rsidP="00D21881">
      <w:pPr>
        <w:tabs>
          <w:tab w:val="left" w:pos="0"/>
        </w:tabs>
        <w:rPr>
          <w:rFonts w:ascii="Times New Roman" w:hAnsi="Times New Roman"/>
        </w:rPr>
      </w:pPr>
      <w:r w:rsidRPr="008840EA">
        <w:rPr>
          <w:rFonts w:ascii="Times New Roman" w:hAnsi="Times New Roman"/>
        </w:rPr>
        <w:t>This document provides overview of the technologies used, design and the interaction between the components for the</w:t>
      </w:r>
      <w:r w:rsidR="00FC0BB0">
        <w:rPr>
          <w:rFonts w:ascii="Times New Roman" w:hAnsi="Times New Roman"/>
        </w:rPr>
        <w:t xml:space="preserve"> Data</w:t>
      </w:r>
      <w:r w:rsidR="00E425D8">
        <w:rPr>
          <w:rFonts w:ascii="Times New Roman" w:hAnsi="Times New Roman"/>
        </w:rPr>
        <w:t xml:space="preserve"> Migration Tool.</w:t>
      </w:r>
    </w:p>
    <w:p w:rsidR="00036494" w:rsidRDefault="0066159F" w:rsidP="00CC2A04">
      <w:pPr>
        <w:pStyle w:val="Heading2"/>
      </w:pPr>
      <w:bookmarkStart w:id="21" w:name="_Toc296318910"/>
      <w:bookmarkStart w:id="22" w:name="_Toc535949089"/>
      <w:r>
        <w:t>R</w:t>
      </w:r>
      <w:r w:rsidR="00036494" w:rsidRPr="00FD472F">
        <w:t>eferences</w:t>
      </w:r>
      <w:bookmarkEnd w:id="17"/>
      <w:bookmarkEnd w:id="18"/>
      <w:bookmarkEnd w:id="21"/>
      <w:bookmarkEnd w:id="22"/>
    </w:p>
    <w:p w:rsidR="00036494" w:rsidRDefault="00F8567B" w:rsidP="00B8547C">
      <w:pPr>
        <w:pStyle w:val="Heading2"/>
      </w:pPr>
      <w:bookmarkStart w:id="23" w:name="_Toc535949090"/>
      <w:r>
        <w:t>Overview</w:t>
      </w:r>
      <w:bookmarkEnd w:id="23"/>
    </w:p>
    <w:p w:rsidR="009308E2" w:rsidRDefault="009308E2" w:rsidP="009308E2">
      <w:r>
        <w:t xml:space="preserve">This section would give a brief insight of what has been covered in the </w:t>
      </w:r>
      <w:proofErr w:type="spellStart"/>
      <w:r>
        <w:t>document.Design</w:t>
      </w:r>
      <w:proofErr w:type="spellEnd"/>
      <w:r>
        <w:t xml:space="preserve"> Goals section describes about the components and APIs that need to be </w:t>
      </w:r>
      <w:proofErr w:type="spellStart"/>
      <w:r>
        <w:t>developed.Technical</w:t>
      </w:r>
      <w:proofErr w:type="spellEnd"/>
      <w:r>
        <w:t xml:space="preserve"> </w:t>
      </w:r>
      <w:r w:rsidR="007D0ADE">
        <w:t>Design</w:t>
      </w:r>
      <w:r>
        <w:t xml:space="preserve"> Section </w:t>
      </w:r>
      <w:r w:rsidR="007D0ADE">
        <w:t xml:space="preserve">gives an idea about the High level Technical architecture of the </w:t>
      </w:r>
      <w:proofErr w:type="gramStart"/>
      <w:r w:rsidR="007D0ADE">
        <w:t>tool ,</w:t>
      </w:r>
      <w:proofErr w:type="gramEnd"/>
      <w:r w:rsidR="007D0ADE">
        <w:t xml:space="preserve"> Class diagram</w:t>
      </w:r>
      <w:r w:rsidR="00BC5766">
        <w:t>s</w:t>
      </w:r>
      <w:r w:rsidR="007D0ADE">
        <w:t xml:space="preserve"> and brief about some of the important classes in the Tool</w:t>
      </w:r>
      <w:r>
        <w:t>.</w:t>
      </w:r>
      <w:r w:rsidR="007D0ADE">
        <w:t xml:space="preserve"> </w:t>
      </w:r>
      <w:r w:rsidR="00DE1DD5">
        <w:t xml:space="preserve"> Technologies section covers about the </w:t>
      </w:r>
      <w:proofErr w:type="spellStart"/>
      <w:r w:rsidR="00DE1DD5">
        <w:t>technogies</w:t>
      </w:r>
      <w:proofErr w:type="spellEnd"/>
      <w:r w:rsidR="00DE1DD5">
        <w:t xml:space="preserve"> that are being used during the </w:t>
      </w:r>
      <w:r w:rsidR="00FC0BB0">
        <w:t xml:space="preserve">Data </w:t>
      </w:r>
      <w:r w:rsidR="00DE1DD5">
        <w:t>Migration tool Development</w:t>
      </w:r>
    </w:p>
    <w:p w:rsidR="006857C0" w:rsidRPr="009A3F08" w:rsidRDefault="006857C0" w:rsidP="006857C0">
      <w:pPr>
        <w:pStyle w:val="Heading2"/>
      </w:pPr>
      <w:bookmarkStart w:id="24" w:name="_Toc121048314"/>
      <w:bookmarkStart w:id="25" w:name="_Toc295558058"/>
      <w:bookmarkStart w:id="26" w:name="_Toc314231683"/>
      <w:bookmarkStart w:id="27" w:name="_Toc535949091"/>
      <w:r w:rsidRPr="009A3F08">
        <w:t>Terminology</w:t>
      </w:r>
      <w:bookmarkEnd w:id="24"/>
      <w:bookmarkEnd w:id="25"/>
      <w:bookmarkEnd w:id="26"/>
      <w:bookmarkEnd w:id="27"/>
      <w:r w:rsidRPr="009A3F08">
        <w:t xml:space="preserve"> </w:t>
      </w:r>
    </w:p>
    <w:p w:rsidR="009D5FC6" w:rsidRDefault="009D5FC6" w:rsidP="006857C0">
      <w:pPr>
        <w:ind w:left="180" w:firstLine="540"/>
        <w:jc w:val="left"/>
      </w:pPr>
      <w:r>
        <w:t xml:space="preserve">PLM- Product </w:t>
      </w:r>
      <w:proofErr w:type="spellStart"/>
      <w:r>
        <w:t>LifeCycle</w:t>
      </w:r>
      <w:proofErr w:type="spellEnd"/>
      <w:r>
        <w:t xml:space="preserve"> Management.</w:t>
      </w:r>
    </w:p>
    <w:p w:rsidR="00212925" w:rsidRDefault="00161C70" w:rsidP="00161C70">
      <w:pPr>
        <w:pStyle w:val="Heading2"/>
      </w:pPr>
      <w:bookmarkStart w:id="28" w:name="_Toc535949092"/>
      <w:r>
        <w:t>Performance Considerations</w:t>
      </w:r>
      <w:bookmarkEnd w:id="28"/>
    </w:p>
    <w:p w:rsidR="00113C0B" w:rsidRDefault="00113C0B" w:rsidP="00962889">
      <w:pPr>
        <w:pStyle w:val="ListParagraph"/>
        <w:numPr>
          <w:ilvl w:val="0"/>
          <w:numId w:val="3"/>
        </w:numPr>
        <w:jc w:val="left"/>
      </w:pPr>
    </w:p>
    <w:p w:rsidR="00036DA8" w:rsidRDefault="00C32573" w:rsidP="00FA106C">
      <w:pPr>
        <w:pStyle w:val="Heading2"/>
      </w:pPr>
      <w:bookmarkStart w:id="29" w:name="_Toc535949093"/>
      <w:r>
        <w:t>Design Goals</w:t>
      </w:r>
      <w:bookmarkEnd w:id="29"/>
    </w:p>
    <w:p w:rsidR="005F7680" w:rsidRPr="005F7680" w:rsidRDefault="005F7680" w:rsidP="005F7680">
      <w:r>
        <w:t xml:space="preserve">   </w:t>
      </w:r>
      <w:proofErr w:type="gramStart"/>
      <w:r>
        <w:t>Developing  a</w:t>
      </w:r>
      <w:proofErr w:type="gramEnd"/>
      <w:r>
        <w:t xml:space="preserve"> </w:t>
      </w:r>
      <w:r w:rsidR="00FC0BB0">
        <w:t xml:space="preserve">VBA Macro </w:t>
      </w:r>
      <w:r>
        <w:t xml:space="preserve"> migration tool to migrate data from </w:t>
      </w:r>
      <w:r w:rsidR="00D90296">
        <w:t>multiple non-PLM systems to the 3D Experience system.</w:t>
      </w:r>
    </w:p>
    <w:p w:rsidR="00506632" w:rsidRDefault="00506632" w:rsidP="00506632">
      <w:pPr>
        <w:pStyle w:val="Heading2"/>
      </w:pPr>
      <w:bookmarkStart w:id="30" w:name="_Toc121048325"/>
      <w:bookmarkStart w:id="31" w:name="_Toc295558068"/>
      <w:bookmarkStart w:id="32" w:name="_Toc535949094"/>
      <w:r w:rsidRPr="00692027">
        <w:t>Introduction</w:t>
      </w:r>
      <w:bookmarkEnd w:id="30"/>
      <w:bookmarkEnd w:id="31"/>
      <w:bookmarkEnd w:id="32"/>
    </w:p>
    <w:p w:rsidR="00E425D8" w:rsidRDefault="0015368E" w:rsidP="00E425D8">
      <w:pPr>
        <w:ind w:left="576"/>
      </w:pPr>
      <w:r>
        <w:t xml:space="preserve">The </w:t>
      </w:r>
      <w:r w:rsidR="00727B96">
        <w:t>Data</w:t>
      </w:r>
      <w:r w:rsidR="00FC0BB0">
        <w:t xml:space="preserve"> Migration </w:t>
      </w:r>
      <w:r w:rsidR="00E425D8">
        <w:t>Tool</w:t>
      </w:r>
      <w:r w:rsidR="00D4672E">
        <w:t xml:space="preserve"> should</w:t>
      </w:r>
      <w:r>
        <w:t xml:space="preserve"> be developed in such a way that it incorporat</w:t>
      </w:r>
      <w:r w:rsidR="00785976">
        <w:t>es the following feature</w:t>
      </w:r>
      <w:r w:rsidR="00E425D8">
        <w:t>s and functionalities:</w:t>
      </w:r>
    </w:p>
    <w:p w:rsidR="00E75338" w:rsidRPr="005F7680" w:rsidRDefault="005F7680" w:rsidP="009A484C">
      <w:pPr>
        <w:pStyle w:val="ListParagraph"/>
        <w:numPr>
          <w:ilvl w:val="0"/>
          <w:numId w:val="10"/>
        </w:numPr>
      </w:pPr>
      <w:r>
        <w:t xml:space="preserve">Should be </w:t>
      </w:r>
      <w:r w:rsidR="008B5C7A" w:rsidRPr="005F7680">
        <w:t>Platform independent</w:t>
      </w:r>
      <w:r w:rsidR="008C217C">
        <w:t>.</w:t>
      </w:r>
    </w:p>
    <w:p w:rsidR="00E75338" w:rsidRPr="005F7680" w:rsidRDefault="005F7680" w:rsidP="009A484C">
      <w:pPr>
        <w:pStyle w:val="ListParagraph"/>
        <w:numPr>
          <w:ilvl w:val="0"/>
          <w:numId w:val="10"/>
        </w:numPr>
      </w:pPr>
      <w:r>
        <w:t xml:space="preserve">Should be capable </w:t>
      </w:r>
      <w:proofErr w:type="gramStart"/>
      <w:r>
        <w:t>of  handling</w:t>
      </w:r>
      <w:proofErr w:type="gramEnd"/>
      <w:r w:rsidR="008B5C7A" w:rsidRPr="005F7680">
        <w:t xml:space="preserve"> large volumes of data</w:t>
      </w:r>
      <w:r w:rsidR="008C217C">
        <w:t>.</w:t>
      </w:r>
    </w:p>
    <w:p w:rsidR="00E75338" w:rsidRPr="005F7680" w:rsidRDefault="005F7680" w:rsidP="009A484C">
      <w:pPr>
        <w:pStyle w:val="ListParagraph"/>
        <w:numPr>
          <w:ilvl w:val="0"/>
          <w:numId w:val="10"/>
        </w:numPr>
      </w:pPr>
      <w:r>
        <w:t xml:space="preserve">Designed to handle wide </w:t>
      </w:r>
      <w:r w:rsidR="008B5C7A" w:rsidRPr="005F7680">
        <w:t>variety of data models</w:t>
      </w:r>
      <w:r w:rsidR="008C217C">
        <w:t>.</w:t>
      </w:r>
    </w:p>
    <w:p w:rsidR="005F7680" w:rsidRDefault="005F7680" w:rsidP="009A484C">
      <w:pPr>
        <w:pStyle w:val="ListParagraph"/>
        <w:numPr>
          <w:ilvl w:val="0"/>
          <w:numId w:val="10"/>
        </w:numPr>
      </w:pPr>
      <w:r>
        <w:t>Designed in such a way that it should be able to run two o</w:t>
      </w:r>
      <w:r w:rsidR="0092629B">
        <w:t xml:space="preserve">r more </w:t>
      </w:r>
      <w:r w:rsidR="00E32A59">
        <w:t>XML generation</w:t>
      </w:r>
      <w:r w:rsidR="0092629B">
        <w:t>.</w:t>
      </w:r>
    </w:p>
    <w:p w:rsidR="005F7680" w:rsidRDefault="005F7680" w:rsidP="009A484C">
      <w:pPr>
        <w:pStyle w:val="ListParagraph"/>
        <w:numPr>
          <w:ilvl w:val="0"/>
          <w:numId w:val="10"/>
        </w:numPr>
      </w:pPr>
      <w:r>
        <w:t>Should be capable of handling Exceptions during Data migration</w:t>
      </w:r>
      <w:r w:rsidR="008C217C">
        <w:t>.</w:t>
      </w:r>
    </w:p>
    <w:p w:rsidR="00DB7A15" w:rsidRDefault="00DB7A15" w:rsidP="00DB7A15"/>
    <w:p w:rsidR="007B200D" w:rsidRPr="00DB7A15" w:rsidRDefault="007B200D" w:rsidP="00DB7A15"/>
    <w:p w:rsidR="000C360C" w:rsidRDefault="000C360C">
      <w:pPr>
        <w:pStyle w:val="Heading2"/>
      </w:pPr>
      <w:bookmarkStart w:id="33" w:name="_Toc535949095"/>
      <w:bookmarkStart w:id="34" w:name="_Toc121048331"/>
      <w:bookmarkStart w:id="35" w:name="_Toc295558074"/>
      <w:r>
        <w:lastRenderedPageBreak/>
        <w:t>High level Design Architecture</w:t>
      </w:r>
      <w:bookmarkEnd w:id="33"/>
    </w:p>
    <w:p w:rsidR="001934C6" w:rsidRDefault="001934C6" w:rsidP="001934C6"/>
    <w:p w:rsidR="001934C6" w:rsidRPr="001934C6" w:rsidRDefault="001934C6" w:rsidP="001934C6"/>
    <w:p w:rsidR="00D03679" w:rsidRDefault="001934C6" w:rsidP="001934C6">
      <w:pPr>
        <w:ind w:left="0"/>
      </w:pPr>
      <w:r>
        <w:rPr>
          <w:noProof/>
        </w:rPr>
        <w:drawing>
          <wp:inline distT="0" distB="0" distL="0" distR="0" wp14:anchorId="2A2455F4" wp14:editId="4F02299D">
            <wp:extent cx="5732145" cy="3518822"/>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3518822"/>
                    </a:xfrm>
                    <a:prstGeom prst="rect">
                      <a:avLst/>
                    </a:prstGeom>
                    <a:noFill/>
                  </pic:spPr>
                </pic:pic>
              </a:graphicData>
            </a:graphic>
          </wp:inline>
        </w:drawing>
      </w:r>
    </w:p>
    <w:p w:rsidR="001934C6" w:rsidRDefault="001934C6" w:rsidP="00D03679"/>
    <w:p w:rsidR="001934C6" w:rsidRDefault="001934C6" w:rsidP="00D03679"/>
    <w:p w:rsidR="00060258" w:rsidRDefault="00060258" w:rsidP="00060258">
      <w:pPr>
        <w:pStyle w:val="Heading3"/>
      </w:pPr>
      <w:bookmarkStart w:id="36" w:name="_Toc535949096"/>
      <w:r>
        <w:t>Functionality</w:t>
      </w:r>
      <w:bookmarkEnd w:id="36"/>
    </w:p>
    <w:p w:rsidR="00060258" w:rsidRDefault="00060258" w:rsidP="00060258">
      <w:r>
        <w:t xml:space="preserve">As shown in the above Design </w:t>
      </w:r>
      <w:proofErr w:type="gramStart"/>
      <w:r>
        <w:t>Architecture ,</w:t>
      </w:r>
      <w:proofErr w:type="gramEnd"/>
      <w:r w:rsidR="00DD0A9A">
        <w:t xml:space="preserve"> There are Three main phases in the Migration tool. Those are Extraction, Transformation and Loading. </w:t>
      </w:r>
      <w:r w:rsidR="00572922">
        <w:t xml:space="preserve">The Extraction will be done by SAP team and the data will be given to us in excel format. These Excel will go through the Pre migration </w:t>
      </w:r>
      <w:r w:rsidR="00A017EB">
        <w:t xml:space="preserve">phase where we have a VBA scripts to enhance the extracted data for xml generation. Transform phase is responsible for Transforming Excel data into XMLS. The generated XMLS will be stored in defined local path. Once the XML is generated the next phase is Post Migration Correction here validation and </w:t>
      </w:r>
      <w:proofErr w:type="spellStart"/>
      <w:r w:rsidR="00A017EB">
        <w:t>mappling</w:t>
      </w:r>
      <w:proofErr w:type="spellEnd"/>
      <w:r w:rsidR="00A017EB">
        <w:t xml:space="preserve"> </w:t>
      </w:r>
      <w:proofErr w:type="gramStart"/>
      <w:r w:rsidR="00A017EB">
        <w:t>rules  will</w:t>
      </w:r>
      <w:proofErr w:type="gramEnd"/>
      <w:r w:rsidR="00A017EB">
        <w:t xml:space="preserve"> be done for the XML’s for Production data Load. In Loading phase the XMLS will be loaded into the Target system called </w:t>
      </w:r>
      <w:r w:rsidR="007665F5">
        <w:t>3D Experience system</w:t>
      </w:r>
      <w:r w:rsidR="007665F5">
        <w:t xml:space="preserve"> (Enovia PLM</w:t>
      </w:r>
      <w:proofErr w:type="gramStart"/>
      <w:r w:rsidR="007665F5">
        <w:t xml:space="preserve">) </w:t>
      </w:r>
      <w:r w:rsidR="00A017EB">
        <w:t xml:space="preserve"> using</w:t>
      </w:r>
      <w:proofErr w:type="gramEnd"/>
      <w:r w:rsidR="00A017EB">
        <w:t xml:space="preserve"> the TCL scripts for data </w:t>
      </w:r>
      <w:proofErr w:type="spellStart"/>
      <w:r w:rsidR="00A017EB">
        <w:t>Loadiung</w:t>
      </w:r>
      <w:proofErr w:type="spellEnd"/>
      <w:r w:rsidR="00A017EB">
        <w:t xml:space="preserve">. </w:t>
      </w:r>
    </w:p>
    <w:p w:rsidR="00DE3D4A" w:rsidRDefault="00DE3D4A" w:rsidP="00060258"/>
    <w:p w:rsidR="00DE3D4A" w:rsidRDefault="00DE3D4A" w:rsidP="00060258"/>
    <w:p w:rsidR="00DE3D4A" w:rsidRDefault="00DE3D4A" w:rsidP="00060258"/>
    <w:p w:rsidR="00DE3D4A" w:rsidRPr="00060258" w:rsidRDefault="00DE3D4A" w:rsidP="00060258"/>
    <w:p w:rsidR="00FC35C8" w:rsidRDefault="007F65F2" w:rsidP="00FC35C8">
      <w:pPr>
        <w:pStyle w:val="Heading1"/>
      </w:pPr>
      <w:bookmarkStart w:id="37" w:name="_Toc535949097"/>
      <w:r w:rsidRPr="00692027">
        <w:lastRenderedPageBreak/>
        <w:t>Technical Design</w:t>
      </w:r>
      <w:bookmarkStart w:id="38" w:name="_Toc121048342"/>
      <w:bookmarkEnd w:id="34"/>
      <w:bookmarkEnd w:id="35"/>
      <w:bookmarkEnd w:id="37"/>
    </w:p>
    <w:p w:rsidR="00FC35C8" w:rsidRPr="00FC35C8" w:rsidRDefault="00FC35C8" w:rsidP="002E2B75">
      <w:pPr>
        <w:pStyle w:val="Heading2"/>
      </w:pPr>
      <w:bookmarkStart w:id="39" w:name="_Toc535949098"/>
      <w:r>
        <w:t>Data Extraction</w:t>
      </w:r>
      <w:bookmarkEnd w:id="39"/>
    </w:p>
    <w:p w:rsidR="00FC35C8" w:rsidRDefault="00FC35C8" w:rsidP="00FC35C8">
      <w:pPr>
        <w:pStyle w:val="Heading2"/>
      </w:pPr>
      <w:bookmarkStart w:id="40" w:name="_Toc535949099"/>
      <w:r>
        <w:t>Pre-Migration Tasks</w:t>
      </w:r>
      <w:bookmarkEnd w:id="40"/>
      <w:r>
        <w:t xml:space="preserve"> </w:t>
      </w:r>
    </w:p>
    <w:p w:rsidR="00FC35C8" w:rsidRDefault="00FC35C8" w:rsidP="00FC35C8">
      <w:pPr>
        <w:pStyle w:val="Heading2"/>
      </w:pPr>
      <w:bookmarkStart w:id="41" w:name="_Toc535949100"/>
      <w:r>
        <w:t>XML Transformation</w:t>
      </w:r>
      <w:bookmarkEnd w:id="41"/>
    </w:p>
    <w:p w:rsidR="00FC35C8" w:rsidRDefault="00FC35C8" w:rsidP="00FC35C8">
      <w:pPr>
        <w:pStyle w:val="Heading2"/>
      </w:pPr>
      <w:bookmarkStart w:id="42" w:name="_Toc535949101"/>
      <w:r>
        <w:t>Post- Migration Data Correction</w:t>
      </w:r>
      <w:bookmarkEnd w:id="42"/>
    </w:p>
    <w:p w:rsidR="00FC35C8" w:rsidRDefault="00FC35C8" w:rsidP="00DE5512">
      <w:pPr>
        <w:pStyle w:val="Heading3"/>
      </w:pPr>
      <w:bookmarkStart w:id="43" w:name="_Toc535949102"/>
      <w:r>
        <w:t>Data Mapping</w:t>
      </w:r>
      <w:bookmarkEnd w:id="43"/>
    </w:p>
    <w:p w:rsidR="00FC35C8" w:rsidRDefault="00FC35C8" w:rsidP="00FC35C8">
      <w:pPr>
        <w:pStyle w:val="Heading2"/>
      </w:pPr>
      <w:bookmarkStart w:id="44" w:name="_Toc535949103"/>
      <w:r>
        <w:t>XML Loading</w:t>
      </w:r>
      <w:bookmarkEnd w:id="44"/>
    </w:p>
    <w:p w:rsidR="00FC35C8" w:rsidRPr="00FC35C8" w:rsidRDefault="00FC35C8" w:rsidP="00FC35C8"/>
    <w:p w:rsidR="00DC1D01" w:rsidRDefault="00DC1D01">
      <w:pPr>
        <w:pStyle w:val="Heading1"/>
      </w:pPr>
      <w:bookmarkStart w:id="45" w:name="_Toc535949104"/>
      <w:bookmarkEnd w:id="38"/>
      <w:proofErr w:type="spellStart"/>
      <w:r>
        <w:t>Techonologies</w:t>
      </w:r>
      <w:bookmarkEnd w:id="45"/>
      <w:proofErr w:type="spellEnd"/>
      <w:r>
        <w:t xml:space="preserve"> </w:t>
      </w:r>
    </w:p>
    <w:p w:rsidR="00DC1D01" w:rsidRPr="00DC1D01" w:rsidRDefault="00DC1D01" w:rsidP="00DC1D01"/>
    <w:p w:rsidR="00DC1D01" w:rsidRDefault="00FC35C8" w:rsidP="00DC1D01">
      <w:pPr>
        <w:pStyle w:val="Heading2"/>
      </w:pPr>
      <w:bookmarkStart w:id="46" w:name="_Toc535949105"/>
      <w:r>
        <w:t>VBA Macro</w:t>
      </w:r>
      <w:bookmarkEnd w:id="46"/>
    </w:p>
    <w:p w:rsidR="008F4977" w:rsidRPr="008F4977" w:rsidRDefault="008F4977" w:rsidP="008F4977">
      <w:r w:rsidRPr="008F4977">
        <w:t xml:space="preserve">VBA, which stands for Visual Basic for Applications, is a programming language developed by Microsoft VBA is the tool that people use to develop programs that control Excel. </w:t>
      </w:r>
      <w:r>
        <w:t>Y</w:t>
      </w:r>
      <w:r w:rsidRPr="008F4977">
        <w:t xml:space="preserve">ou can record a macro while you perform the task on the first workbook and then let the macro repeat your action on the other </w:t>
      </w:r>
      <w:proofErr w:type="spellStart"/>
      <w:r w:rsidRPr="008F4977">
        <w:t>workbooks.By</w:t>
      </w:r>
      <w:proofErr w:type="spellEnd"/>
      <w:r w:rsidRPr="008F4977">
        <w:t xml:space="preserve"> developing a macro that combines these commands into a single custom command, which you can execute with a single keystroke or button click</w:t>
      </w:r>
      <w:r>
        <w:t>.</w:t>
      </w:r>
    </w:p>
    <w:p w:rsidR="00DC1D01" w:rsidRDefault="00FC35C8">
      <w:pPr>
        <w:pStyle w:val="Heading2"/>
      </w:pPr>
      <w:bookmarkStart w:id="47" w:name="_Toc535949106"/>
      <w:r>
        <w:t>TCL</w:t>
      </w:r>
      <w:bookmarkEnd w:id="47"/>
    </w:p>
    <w:p w:rsidR="006F3CF8" w:rsidRPr="006F3CF8" w:rsidRDefault="008F4977" w:rsidP="008F4977">
      <w:r w:rsidRPr="008F4977">
        <w:t>Tool Command Language/Tool Kit (</w:t>
      </w:r>
      <w:proofErr w:type="spellStart"/>
      <w:r w:rsidRPr="008F4977">
        <w:t>Tcl</w:t>
      </w:r>
      <w:proofErr w:type="spellEnd"/>
      <w:r w:rsidRPr="008F4977">
        <w:t>/</w:t>
      </w:r>
      <w:proofErr w:type="spellStart"/>
      <w:proofErr w:type="gramStart"/>
      <w:r w:rsidRPr="008F4977">
        <w:t>Tk</w:t>
      </w:r>
      <w:proofErr w:type="spellEnd"/>
      <w:r w:rsidRPr="008F4977">
        <w:t xml:space="preserve"> )</w:t>
      </w:r>
      <w:proofErr w:type="gramEnd"/>
      <w:r w:rsidRPr="008F4977">
        <w:t xml:space="preserve"> is a scripting language for coding embedded applications. Writing applications that can be extended by users and modified quickly. </w:t>
      </w:r>
      <w:proofErr w:type="spellStart"/>
      <w:r w:rsidRPr="008F4977">
        <w:t>Tcl</w:t>
      </w:r>
      <w:proofErr w:type="spellEnd"/>
      <w:r w:rsidRPr="008F4977">
        <w:t xml:space="preserve"> is particularly used to create GUIs, and management and integration tools for mixed environments including Windows, </w:t>
      </w:r>
      <w:proofErr w:type="gramStart"/>
      <w:r w:rsidRPr="008F4977">
        <w:t>Unix</w:t>
      </w:r>
      <w:proofErr w:type="gramEnd"/>
      <w:r w:rsidRPr="008F4977">
        <w:t xml:space="preserve"> and Linux.</w:t>
      </w:r>
    </w:p>
    <w:p w:rsidR="00DC1D01" w:rsidRDefault="006F3CF8">
      <w:pPr>
        <w:pStyle w:val="Heading2"/>
      </w:pPr>
      <w:bookmarkStart w:id="48" w:name="_Toc535949107"/>
      <w:r>
        <w:t>Java</w:t>
      </w:r>
      <w:bookmarkEnd w:id="48"/>
    </w:p>
    <w:p w:rsidR="006F3CF8" w:rsidRPr="006F3CF8" w:rsidRDefault="006F3CF8" w:rsidP="006F3CF8">
      <w:r w:rsidRPr="006F3CF8">
        <w:t>Programming language</w:t>
      </w:r>
      <w:r>
        <w:t xml:space="preserve"> to implement core </w:t>
      </w:r>
      <w:proofErr w:type="spellStart"/>
      <w:r>
        <w:t>Bussiness</w:t>
      </w:r>
      <w:proofErr w:type="spellEnd"/>
      <w:r>
        <w:t xml:space="preserve"> logic </w:t>
      </w:r>
      <w:r w:rsidRPr="006F3CF8">
        <w:t>for the migration tool</w:t>
      </w:r>
      <w:r>
        <w:t>.</w:t>
      </w:r>
    </w:p>
    <w:p w:rsidR="00760C5A" w:rsidRDefault="006058C8">
      <w:pPr>
        <w:pStyle w:val="Heading1"/>
      </w:pPr>
      <w:bookmarkStart w:id="49" w:name="_Toc535949108"/>
      <w:r>
        <w:t>Steps to Run</w:t>
      </w:r>
      <w:r w:rsidR="00760C5A">
        <w:t xml:space="preserve"> </w:t>
      </w:r>
      <w:proofErr w:type="spellStart"/>
      <w:r w:rsidR="00760C5A">
        <w:t>MigrationTool</w:t>
      </w:r>
      <w:bookmarkEnd w:id="49"/>
      <w:proofErr w:type="spellEnd"/>
    </w:p>
    <w:p w:rsidR="00C446BF" w:rsidRPr="00C446BF" w:rsidRDefault="00C446BF" w:rsidP="00C446BF">
      <w:r>
        <w:t xml:space="preserve">The </w:t>
      </w:r>
      <w:r w:rsidR="0009587C">
        <w:t>Macro’s</w:t>
      </w:r>
      <w:r>
        <w:t xml:space="preserve"> mentioned in the below steps can be executed from </w:t>
      </w:r>
      <w:r w:rsidR="0009587C">
        <w:t>excel where the extracted data is present.</w:t>
      </w:r>
    </w:p>
    <w:p w:rsidR="0009587C" w:rsidRDefault="0009587C" w:rsidP="00540350">
      <w:pPr>
        <w:pStyle w:val="Heading2"/>
      </w:pPr>
      <w:bookmarkStart w:id="50" w:name="_Toc535949109"/>
      <w:r>
        <w:t>Macro for Substance</w:t>
      </w:r>
      <w:bookmarkEnd w:id="50"/>
    </w:p>
    <w:p w:rsidR="0009587C" w:rsidRDefault="0009587C" w:rsidP="0009587C">
      <w:r>
        <w:t xml:space="preserve">Click on the </w:t>
      </w:r>
      <w:r w:rsidRPr="0009587C">
        <w:rPr>
          <w:b/>
        </w:rPr>
        <w:t>Transform</w:t>
      </w:r>
      <w:r>
        <w:t xml:space="preserve"> button to run the Macro for Substance</w:t>
      </w:r>
    </w:p>
    <w:p w:rsidR="0009587C" w:rsidRPr="0009587C" w:rsidRDefault="0009587C" w:rsidP="0009587C">
      <w:r>
        <w:t xml:space="preserve">The XML’s will be stored in the path:  </w:t>
      </w:r>
      <w:r w:rsidRPr="0009587C">
        <w:rPr>
          <w:b/>
        </w:rPr>
        <w:t>C:\Users\si259121\Desktop\Macro</w:t>
      </w:r>
      <w:r>
        <w:rPr>
          <w:b/>
        </w:rPr>
        <w:t>\Subs</w:t>
      </w:r>
    </w:p>
    <w:p w:rsidR="001B7F53" w:rsidRDefault="0009587C">
      <w:pPr>
        <w:pStyle w:val="Heading2"/>
      </w:pPr>
      <w:bookmarkStart w:id="51" w:name="_Toc535949110"/>
      <w:r>
        <w:t>Macro for Specification</w:t>
      </w:r>
      <w:bookmarkEnd w:id="51"/>
    </w:p>
    <w:p w:rsidR="0009587C" w:rsidRDefault="0009587C" w:rsidP="0009587C">
      <w:r>
        <w:t xml:space="preserve">Click on the </w:t>
      </w:r>
      <w:r w:rsidRPr="0009587C">
        <w:rPr>
          <w:b/>
        </w:rPr>
        <w:t>Transform</w:t>
      </w:r>
      <w:r>
        <w:t xml:space="preserve"> button to run the Macro for Specification</w:t>
      </w:r>
    </w:p>
    <w:p w:rsidR="0009587C" w:rsidRPr="0009587C" w:rsidRDefault="0009587C" w:rsidP="0009587C">
      <w:r>
        <w:lastRenderedPageBreak/>
        <w:t xml:space="preserve">The XML’s will be stored in the path:  </w:t>
      </w:r>
      <w:r w:rsidRPr="0009587C">
        <w:rPr>
          <w:b/>
        </w:rPr>
        <w:t>C:\Users\si259121\Desktop\Macro</w:t>
      </w:r>
      <w:r>
        <w:rPr>
          <w:b/>
        </w:rPr>
        <w:t>\Spec</w:t>
      </w:r>
    </w:p>
    <w:p w:rsidR="0009587C" w:rsidRPr="0009587C" w:rsidRDefault="0009587C" w:rsidP="0009587C"/>
    <w:p w:rsidR="001B7F53" w:rsidRDefault="0009587C">
      <w:pPr>
        <w:pStyle w:val="Heading2"/>
      </w:pPr>
      <w:bookmarkStart w:id="52" w:name="_Toc535949111"/>
      <w:r>
        <w:t>Macro for Raw Materials</w:t>
      </w:r>
      <w:bookmarkEnd w:id="52"/>
    </w:p>
    <w:p w:rsidR="0009587C" w:rsidRDefault="0009587C" w:rsidP="0009587C">
      <w:r>
        <w:t xml:space="preserve">Click on the </w:t>
      </w:r>
      <w:r w:rsidRPr="0009587C">
        <w:rPr>
          <w:b/>
        </w:rPr>
        <w:t>Transform</w:t>
      </w:r>
      <w:r>
        <w:t xml:space="preserve"> button to run the Macro for </w:t>
      </w:r>
      <w:proofErr w:type="spellStart"/>
      <w:r>
        <w:t>Rawmaterial</w:t>
      </w:r>
      <w:proofErr w:type="spellEnd"/>
    </w:p>
    <w:p w:rsidR="0009587C" w:rsidRPr="0009587C" w:rsidRDefault="0009587C" w:rsidP="0009587C">
      <w:r>
        <w:t xml:space="preserve">The XML’s will be stored in the path:  </w:t>
      </w:r>
      <w:r w:rsidRPr="0009587C">
        <w:rPr>
          <w:b/>
        </w:rPr>
        <w:t>C:\Users\si259121\Desktop\Macro</w:t>
      </w:r>
      <w:r>
        <w:rPr>
          <w:b/>
        </w:rPr>
        <w:t>\Rawmaterials</w:t>
      </w:r>
    </w:p>
    <w:p w:rsidR="001B7F53" w:rsidRDefault="0009587C">
      <w:pPr>
        <w:pStyle w:val="Heading2"/>
      </w:pPr>
      <w:bookmarkStart w:id="53" w:name="_Toc535949112"/>
      <w:r>
        <w:t>Macro for Recipes</w:t>
      </w:r>
      <w:bookmarkEnd w:id="53"/>
    </w:p>
    <w:p w:rsidR="0009587C" w:rsidRDefault="0009587C" w:rsidP="0009587C">
      <w:r>
        <w:t xml:space="preserve">Click on the </w:t>
      </w:r>
      <w:r w:rsidRPr="0009587C">
        <w:rPr>
          <w:b/>
        </w:rPr>
        <w:t>Transform</w:t>
      </w:r>
      <w:r>
        <w:t xml:space="preserve"> button to run the Macro for Recipes</w:t>
      </w:r>
    </w:p>
    <w:p w:rsidR="0009587C" w:rsidRPr="0009587C" w:rsidRDefault="0009587C" w:rsidP="0009587C">
      <w:r>
        <w:t xml:space="preserve">The XML’s will be stored in the path:  </w:t>
      </w:r>
      <w:r w:rsidRPr="0009587C">
        <w:rPr>
          <w:b/>
        </w:rPr>
        <w:t>C:\Users\si259121\Desktop\Macro</w:t>
      </w:r>
      <w:r>
        <w:rPr>
          <w:b/>
        </w:rPr>
        <w:t>\</w:t>
      </w:r>
      <w:r w:rsidRPr="0009587C">
        <w:rPr>
          <w:b/>
        </w:rPr>
        <w:t>Recipes</w:t>
      </w:r>
    </w:p>
    <w:p w:rsidR="001B7F53" w:rsidRDefault="0009587C">
      <w:pPr>
        <w:pStyle w:val="Heading2"/>
      </w:pPr>
      <w:bookmarkStart w:id="54" w:name="_Toc535949113"/>
      <w:r>
        <w:t>TCL for ECM creation</w:t>
      </w:r>
      <w:bookmarkEnd w:id="54"/>
    </w:p>
    <w:p w:rsidR="0009587C" w:rsidRDefault="0009587C" w:rsidP="0009587C">
      <w:pPr>
        <w:ind w:left="756"/>
      </w:pPr>
      <w:r>
        <w:t xml:space="preserve">Login to the MQL and switch to </w:t>
      </w:r>
      <w:proofErr w:type="spellStart"/>
      <w:r>
        <w:t>Tcl</w:t>
      </w:r>
      <w:proofErr w:type="spellEnd"/>
      <w:r>
        <w:t xml:space="preserve"> mode to run the </w:t>
      </w:r>
      <w:proofErr w:type="spellStart"/>
      <w:r>
        <w:t>tcl</w:t>
      </w:r>
      <w:proofErr w:type="spellEnd"/>
      <w:r>
        <w:t xml:space="preserve"> script for ECM creation.</w:t>
      </w:r>
    </w:p>
    <w:p w:rsidR="0009587C" w:rsidRDefault="0009587C" w:rsidP="0009587C">
      <w:pPr>
        <w:ind w:left="756"/>
      </w:pPr>
      <w:r>
        <w:t xml:space="preserve">Set the ECM creation TCL script path in </w:t>
      </w:r>
      <w:proofErr w:type="spellStart"/>
      <w:r>
        <w:t>tcl</w:t>
      </w:r>
      <w:proofErr w:type="spellEnd"/>
      <w:r>
        <w:t xml:space="preserve"> mode.</w:t>
      </w:r>
    </w:p>
    <w:p w:rsidR="0009587C" w:rsidRDefault="0009587C" w:rsidP="0009587C">
      <w:pPr>
        <w:ind w:left="756"/>
      </w:pPr>
      <w:r>
        <w:t xml:space="preserve">Execute the </w:t>
      </w:r>
      <w:proofErr w:type="spellStart"/>
      <w:r>
        <w:t>tcl</w:t>
      </w:r>
      <w:proofErr w:type="spellEnd"/>
      <w:r>
        <w:t xml:space="preserve"> command</w:t>
      </w:r>
      <w:r w:rsidR="007E455D">
        <w:t xml:space="preserve"> to run the script:</w:t>
      </w:r>
    </w:p>
    <w:p w:rsidR="007E455D" w:rsidRDefault="00DE3D4A" w:rsidP="0009587C">
      <w:pPr>
        <w:ind w:left="756"/>
      </w:pPr>
      <w:r>
        <w:rPr>
          <w:b/>
        </w:rPr>
        <w:t xml:space="preserve">TCL </w:t>
      </w:r>
      <w:proofErr w:type="gramStart"/>
      <w:r w:rsidRPr="00DE3D4A">
        <w:rPr>
          <w:b/>
        </w:rPr>
        <w:t>Command :</w:t>
      </w:r>
      <w:proofErr w:type="gramEnd"/>
      <w:r>
        <w:t xml:space="preserve"> r</w:t>
      </w:r>
      <w:r w:rsidR="007E455D">
        <w:t xml:space="preserve">un </w:t>
      </w:r>
      <w:proofErr w:type="spellStart"/>
      <w:r w:rsidR="007E455D">
        <w:t>ECMcreation.tcl</w:t>
      </w:r>
      <w:proofErr w:type="spellEnd"/>
      <w:r w:rsidR="007E455D">
        <w:t>;</w:t>
      </w:r>
    </w:p>
    <w:p w:rsidR="0009587C" w:rsidRPr="0009587C" w:rsidRDefault="007E455D" w:rsidP="0009587C">
      <w:r>
        <w:t>Log file will be recorded on the failure /</w:t>
      </w:r>
      <w:proofErr w:type="gramStart"/>
      <w:r>
        <w:t>error .</w:t>
      </w:r>
      <w:proofErr w:type="gramEnd"/>
    </w:p>
    <w:p w:rsidR="001B7F53" w:rsidRDefault="00257055">
      <w:pPr>
        <w:pStyle w:val="Heading2"/>
      </w:pPr>
      <w:bookmarkStart w:id="55" w:name="_Toc535949114"/>
      <w:r>
        <w:t>Start Migration</w:t>
      </w:r>
      <w:bookmarkEnd w:id="55"/>
    </w:p>
    <w:p w:rsidR="007E455D" w:rsidRDefault="007E455D" w:rsidP="007E455D">
      <w:pPr>
        <w:ind w:left="756"/>
      </w:pPr>
      <w:r>
        <w:t>All the transformed xml will be stored in the defined path as mention earlier.</w:t>
      </w:r>
    </w:p>
    <w:p w:rsidR="007E455D" w:rsidRDefault="007E455D" w:rsidP="007E455D">
      <w:pPr>
        <w:ind w:left="756"/>
      </w:pPr>
      <w:r>
        <w:t>Run the TCL to execute all the XMLs in the path.</w:t>
      </w:r>
    </w:p>
    <w:p w:rsidR="007E455D" w:rsidRDefault="007E455D" w:rsidP="007E455D">
      <w:pPr>
        <w:ind w:left="756"/>
      </w:pPr>
      <w:r>
        <w:t xml:space="preserve"> </w:t>
      </w:r>
      <w:r w:rsidRPr="007E455D">
        <w:rPr>
          <w:b/>
        </w:rPr>
        <w:t xml:space="preserve">TCL </w:t>
      </w:r>
      <w:proofErr w:type="gramStart"/>
      <w:r w:rsidRPr="007E455D">
        <w:rPr>
          <w:b/>
        </w:rPr>
        <w:t>Command</w:t>
      </w:r>
      <w:r>
        <w:t xml:space="preserve"> :</w:t>
      </w:r>
      <w:proofErr w:type="gramEnd"/>
      <w:r>
        <w:t xml:space="preserve"> run </w:t>
      </w:r>
      <w:proofErr w:type="spellStart"/>
      <w:r>
        <w:t>dataload.tcl</w:t>
      </w:r>
      <w:proofErr w:type="spellEnd"/>
      <w:r>
        <w:t>;</w:t>
      </w:r>
    </w:p>
    <w:p w:rsidR="00F40C0A" w:rsidRPr="00F40C0A" w:rsidRDefault="007E455D" w:rsidP="007E455D">
      <w:pPr>
        <w:ind w:left="756"/>
      </w:pPr>
      <w:r>
        <w:t xml:space="preserve">This will start execute all the </w:t>
      </w:r>
      <w:proofErr w:type="spellStart"/>
      <w:r>
        <w:t>xmls</w:t>
      </w:r>
      <w:proofErr w:type="spellEnd"/>
      <w:r>
        <w:t xml:space="preserve"> in the defined path. </w:t>
      </w:r>
      <w:r w:rsidR="00F40C0A">
        <w:t xml:space="preserve">The above command starts </w:t>
      </w:r>
      <w:r>
        <w:t xml:space="preserve">the Data loading into the Target </w:t>
      </w:r>
      <w:r w:rsidR="007665F5">
        <w:t xml:space="preserve">3D Experience </w:t>
      </w:r>
      <w:proofErr w:type="gramStart"/>
      <w:r w:rsidR="007665F5">
        <w:t>s</w:t>
      </w:r>
      <w:bookmarkStart w:id="56" w:name="_GoBack"/>
      <w:bookmarkEnd w:id="56"/>
      <w:r w:rsidR="007665F5">
        <w:t>ystem</w:t>
      </w:r>
      <w:r w:rsidR="007665F5">
        <w:t xml:space="preserve">  </w:t>
      </w:r>
      <w:r>
        <w:t>(</w:t>
      </w:r>
      <w:proofErr w:type="gramEnd"/>
      <w:r>
        <w:t>Enovia PLM).</w:t>
      </w:r>
      <w:r w:rsidR="00F40C0A">
        <w:t xml:space="preserve"> </w:t>
      </w:r>
      <w:r>
        <w:t xml:space="preserve"> </w:t>
      </w:r>
    </w:p>
    <w:sectPr w:rsidR="00F40C0A" w:rsidRPr="00F40C0A" w:rsidSect="007C55D7">
      <w:headerReference w:type="default" r:id="rId10"/>
      <w:footerReference w:type="default" r:id="rId11"/>
      <w:footerReference w:type="first" r:id="rId12"/>
      <w:pgSz w:w="11907" w:h="16839" w:code="9"/>
      <w:pgMar w:top="1440" w:right="1440" w:bottom="1440" w:left="1440" w:header="720" w:footer="720" w:gutter="0"/>
      <w:pgBorders w:offsetFrom="page">
        <w:top w:val="single" w:sz="8" w:space="24" w:color="7F7F7F" w:themeColor="text1" w:themeTint="80"/>
        <w:left w:val="single" w:sz="8" w:space="24" w:color="7F7F7F" w:themeColor="text1" w:themeTint="80"/>
        <w:bottom w:val="single" w:sz="8" w:space="24" w:color="7F7F7F" w:themeColor="text1" w:themeTint="80"/>
        <w:right w:val="single" w:sz="8" w:space="24" w:color="7F7F7F" w:themeColor="text1" w:themeTint="80"/>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99A" w:rsidRDefault="0082799A" w:rsidP="00F86E7D">
      <w:pPr>
        <w:spacing w:after="0" w:line="240" w:lineRule="auto"/>
      </w:pPr>
      <w:r>
        <w:separator/>
      </w:r>
    </w:p>
  </w:endnote>
  <w:endnote w:type="continuationSeparator" w:id="0">
    <w:p w:rsidR="0082799A" w:rsidRDefault="0082799A" w:rsidP="00F86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0"/>
    <w:family w:val="swiss"/>
    <w:pitch w:val="variable"/>
    <w:sig w:usb0="002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87C" w:rsidRDefault="0009587C" w:rsidP="00F86E7D">
    <w:pPr>
      <w:pStyle w:val="Footer"/>
      <w:pBdr>
        <w:top w:val="thinThickSmallGap" w:sz="24" w:space="1" w:color="622423"/>
      </w:pBdr>
      <w:tabs>
        <w:tab w:val="clear" w:pos="4680"/>
      </w:tabs>
      <w:rPr>
        <w:rFonts w:ascii="Cambria" w:hAnsi="Cambria"/>
      </w:rPr>
    </w:pPr>
    <w:r>
      <w:rPr>
        <w:rFonts w:ascii="Cambria" w:hAnsi="Cambria"/>
      </w:rPr>
      <w:t>Wipro Confidential</w:t>
    </w:r>
    <w:r>
      <w:rPr>
        <w:rFonts w:ascii="Cambria" w:hAnsi="Cambria"/>
      </w:rPr>
      <w:tab/>
      <w:t xml:space="preserve">Page </w:t>
    </w:r>
    <w:r>
      <w:fldChar w:fldCharType="begin"/>
    </w:r>
    <w:r>
      <w:instrText xml:space="preserve"> PAGE   \* MERGEFORMAT </w:instrText>
    </w:r>
    <w:r>
      <w:fldChar w:fldCharType="separate"/>
    </w:r>
    <w:r w:rsidR="007665F5" w:rsidRPr="007665F5">
      <w:rPr>
        <w:rFonts w:ascii="Cambria" w:hAnsi="Cambria"/>
        <w:noProof/>
      </w:rPr>
      <w:t>7</w:t>
    </w:r>
    <w:r>
      <w:rPr>
        <w:rFonts w:ascii="Cambria" w:hAnsi="Cambria"/>
        <w:noProof/>
      </w:rPr>
      <w:fldChar w:fldCharType="end"/>
    </w:r>
  </w:p>
  <w:p w:rsidR="0009587C" w:rsidRDefault="0009587C">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10249535</wp:posOffset>
              </wp:positionV>
              <wp:extent cx="7560945" cy="252095"/>
              <wp:effectExtent l="0" t="0" r="0" b="14605"/>
              <wp:wrapNone/>
              <wp:docPr id="17" name="MSIPCMce2f4533be7a204a3b2b543f"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9587C" w:rsidRPr="00D03679" w:rsidRDefault="0009587C" w:rsidP="00D03679">
                          <w:pPr>
                            <w:spacing w:after="0"/>
                            <w:ind w:left="0"/>
                            <w:jc w:val="center"/>
                            <w:rPr>
                              <w:rFonts w:ascii="Arial" w:hAnsi="Arial" w:cs="Arial"/>
                              <w:color w:val="000000"/>
                              <w:sz w:val="14"/>
                            </w:rPr>
                          </w:pPr>
                          <w:r w:rsidRPr="00D03679">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e2f4533be7a204a3b2b543f" o:spid="_x0000_s1026" type="#_x0000_t202" alt="{&quot;HashCode&quot;:2133105206,&quot;Height&quot;:841.0,&quot;Width&quot;:595.0,&quot;Placement&quot;:&quot;Footer&quot;,&quot;Index&quot;:&quot;Primary&quot;,&quot;Section&quot;:1,&quot;Top&quot;:0.0,&quot;Left&quot;:0.0}" style="position:absolute;left:0;text-align:left;margin-left:0;margin-top:807.05pt;width:595.35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" o:allowincell="f" filled="f" stroked="f" strokeweight=".5pt">
              <v:fill o:detectmouseclick="t"/>
              <v:textbox inset=",0,,0">
                <w:txbxContent>
                  <w:p w:rsidR="0009587C" w:rsidRPr="00D03679" w:rsidRDefault="0009587C" w:rsidP="00D03679">
                    <w:pPr>
                      <w:spacing w:after="0"/>
                      <w:ind w:left="0"/>
                      <w:jc w:val="center"/>
                      <w:rPr>
                        <w:rFonts w:ascii="Arial" w:hAnsi="Arial" w:cs="Arial"/>
                        <w:color w:val="000000"/>
                        <w:sz w:val="14"/>
                      </w:rPr>
                    </w:pPr>
                    <w:r w:rsidRPr="00D03679">
                      <w:rPr>
                        <w:rFonts w:ascii="Arial" w:hAnsi="Arial" w:cs="Arial"/>
                        <w:color w:val="000000"/>
                        <w:sz w:val="14"/>
                      </w:rPr>
                      <w:t>Sensitivity: Internal &amp; 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87C" w:rsidRDefault="0009587C">
    <w:pPr>
      <w:pStyle w:val="Footer"/>
    </w:pPr>
    <w:r>
      <w:rPr>
        <w:noProof/>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10249535</wp:posOffset>
              </wp:positionV>
              <wp:extent cx="7560945" cy="252095"/>
              <wp:effectExtent l="0" t="0" r="0" b="14605"/>
              <wp:wrapNone/>
              <wp:docPr id="19" name="MSIPCM34014915b12ff4a08e0b7abe" descr="{&quot;HashCode&quot;:2133105206,&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9587C" w:rsidRPr="00D03679" w:rsidRDefault="0009587C" w:rsidP="00D03679">
                          <w:pPr>
                            <w:spacing w:after="0"/>
                            <w:ind w:left="0"/>
                            <w:jc w:val="center"/>
                            <w:rPr>
                              <w:rFonts w:ascii="Arial" w:hAnsi="Arial" w:cs="Arial"/>
                              <w:color w:val="000000"/>
                              <w:sz w:val="14"/>
                            </w:rPr>
                          </w:pPr>
                          <w:r w:rsidRPr="00D03679">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4014915b12ff4a08e0b7abe" o:spid="_x0000_s1027" type="#_x0000_t202" alt="{&quot;HashCode&quot;:2133105206,&quot;Height&quot;:841.0,&quot;Width&quot;:595.0,&quot;Placement&quot;:&quot;Footer&quot;,&quot;Index&quot;:&quot;FirstPage&quot;,&quot;Section&quot;:1,&quot;Top&quot;:0.0,&quot;Left&quot;:0.0}" style="position:absolute;left:0;text-align:left;margin-left:0;margin-top:807.05pt;width:595.35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" o:allowincell="f" filled="f" stroked="f" strokeweight=".5pt">
              <v:fill o:detectmouseclick="t"/>
              <v:textbox inset=",0,,0">
                <w:txbxContent>
                  <w:p w:rsidR="0009587C" w:rsidRPr="00D03679" w:rsidRDefault="0009587C" w:rsidP="00D03679">
                    <w:pPr>
                      <w:spacing w:after="0"/>
                      <w:ind w:left="0"/>
                      <w:jc w:val="center"/>
                      <w:rPr>
                        <w:rFonts w:ascii="Arial" w:hAnsi="Arial" w:cs="Arial"/>
                        <w:color w:val="000000"/>
                        <w:sz w:val="14"/>
                      </w:rPr>
                    </w:pPr>
                    <w:r w:rsidRPr="00D03679">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99A" w:rsidRDefault="0082799A" w:rsidP="00F86E7D">
      <w:pPr>
        <w:spacing w:after="0" w:line="240" w:lineRule="auto"/>
      </w:pPr>
      <w:r>
        <w:separator/>
      </w:r>
    </w:p>
  </w:footnote>
  <w:footnote w:type="continuationSeparator" w:id="0">
    <w:p w:rsidR="0082799A" w:rsidRDefault="0082799A" w:rsidP="00F86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587C" w:rsidRPr="001C7F68" w:rsidRDefault="0009587C" w:rsidP="002131D4">
    <w:pPr>
      <w:pStyle w:val="Header"/>
      <w:ind w:left="0"/>
      <w:rPr>
        <w:ins w:id="57" w:author="dmajj" w:date="2011-12-21T16:34:00Z"/>
        <w:color w:val="516529"/>
      </w:rPr>
    </w:pPr>
    <w:r>
      <w:rPr>
        <w:color w:val="516529"/>
      </w:rPr>
      <w:t>Clorox Data Migration Tool</w:t>
    </w:r>
    <w:r>
      <w:rPr>
        <w:color w:val="516529"/>
      </w:rPr>
      <w:tab/>
    </w:r>
    <w:r>
      <w:rPr>
        <w:color w:val="516529"/>
      </w:rPr>
      <w:tab/>
      <w:t xml:space="preserve">                           LOW LEVEL DESIGN DOCUMENT</w:t>
    </w:r>
    <w:r w:rsidRPr="00045218">
      <w:rPr>
        <w:color w:val="516529"/>
      </w:rPr>
      <w:tab/>
    </w:r>
  </w:p>
  <w:p w:rsidR="0009587C" w:rsidRPr="00045218" w:rsidRDefault="0009587C" w:rsidP="002131D4">
    <w:pPr>
      <w:pStyle w:val="Header"/>
      <w:ind w:left="0"/>
      <w:rPr>
        <w:color w:val="516529"/>
      </w:rPr>
    </w:pPr>
    <w:r w:rsidRPr="00045218">
      <w:rPr>
        <w:color w:val="516529"/>
      </w:rPr>
      <w:tab/>
    </w:r>
    <w:r w:rsidRPr="00045218">
      <w:rPr>
        <w:color w:val="516529"/>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75F79"/>
    <w:multiLevelType w:val="hybridMultilevel"/>
    <w:tmpl w:val="5A0041AA"/>
    <w:lvl w:ilvl="0" w:tplc="41B2BD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1D712D"/>
    <w:multiLevelType w:val="multilevel"/>
    <w:tmpl w:val="031812B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29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22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61D72F2"/>
    <w:multiLevelType w:val="hybridMultilevel"/>
    <w:tmpl w:val="008A23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770091"/>
    <w:multiLevelType w:val="hybridMultilevel"/>
    <w:tmpl w:val="D3C83368"/>
    <w:lvl w:ilvl="0" w:tplc="1450B1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87701B"/>
    <w:multiLevelType w:val="hybridMultilevel"/>
    <w:tmpl w:val="06AC6418"/>
    <w:lvl w:ilvl="0" w:tplc="13D2C6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6B3118"/>
    <w:multiLevelType w:val="hybridMultilevel"/>
    <w:tmpl w:val="7E9A38B0"/>
    <w:lvl w:ilvl="0" w:tplc="E7C2AB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D209CD"/>
    <w:multiLevelType w:val="hybridMultilevel"/>
    <w:tmpl w:val="E1CAC664"/>
    <w:lvl w:ilvl="0" w:tplc="0409000F">
      <w:start w:val="1"/>
      <w:numFmt w:val="decimal"/>
      <w:lvlText w:val="%1."/>
      <w:lvlJc w:val="left"/>
      <w:pPr>
        <w:ind w:left="720" w:hanging="360"/>
      </w:pPr>
      <w:rPr>
        <w:rFonts w:hint="default"/>
      </w:rPr>
    </w:lvl>
    <w:lvl w:ilvl="1" w:tplc="9FC0204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EB7B88"/>
    <w:multiLevelType w:val="hybridMultilevel"/>
    <w:tmpl w:val="5F9093D4"/>
    <w:lvl w:ilvl="0" w:tplc="1E808D8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62866E0C"/>
    <w:multiLevelType w:val="hybridMultilevel"/>
    <w:tmpl w:val="06AC6418"/>
    <w:lvl w:ilvl="0" w:tplc="13D2C6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8A5BC5"/>
    <w:multiLevelType w:val="hybridMultilevel"/>
    <w:tmpl w:val="AF1C32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75F3EE3"/>
    <w:multiLevelType w:val="multilevel"/>
    <w:tmpl w:val="CCEC24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
  </w:num>
  <w:num w:numId="3">
    <w:abstractNumId w:val="2"/>
  </w:num>
  <w:num w:numId="4">
    <w:abstractNumId w:val="5"/>
  </w:num>
  <w:num w:numId="5">
    <w:abstractNumId w:val="0"/>
  </w:num>
  <w:num w:numId="6">
    <w:abstractNumId w:val="3"/>
  </w:num>
  <w:num w:numId="7">
    <w:abstractNumId w:val="4"/>
  </w:num>
  <w:num w:numId="8">
    <w:abstractNumId w:val="8"/>
  </w:num>
  <w:num w:numId="9">
    <w:abstractNumId w:val="6"/>
  </w:num>
  <w:num w:numId="10">
    <w:abstractNumId w:val="7"/>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E7D"/>
    <w:rsid w:val="0000013D"/>
    <w:rsid w:val="00005C3C"/>
    <w:rsid w:val="00006EE5"/>
    <w:rsid w:val="000100E6"/>
    <w:rsid w:val="0001128D"/>
    <w:rsid w:val="00012C25"/>
    <w:rsid w:val="00013823"/>
    <w:rsid w:val="00015E87"/>
    <w:rsid w:val="00016920"/>
    <w:rsid w:val="00021321"/>
    <w:rsid w:val="00021CC0"/>
    <w:rsid w:val="00022FF5"/>
    <w:rsid w:val="00023C5D"/>
    <w:rsid w:val="00024367"/>
    <w:rsid w:val="00025078"/>
    <w:rsid w:val="00026C09"/>
    <w:rsid w:val="00027C18"/>
    <w:rsid w:val="0003044B"/>
    <w:rsid w:val="00032A6E"/>
    <w:rsid w:val="00033962"/>
    <w:rsid w:val="000359FC"/>
    <w:rsid w:val="00036494"/>
    <w:rsid w:val="000366C1"/>
    <w:rsid w:val="00036CFC"/>
    <w:rsid w:val="00036DA8"/>
    <w:rsid w:val="000443B1"/>
    <w:rsid w:val="00045218"/>
    <w:rsid w:val="00045D43"/>
    <w:rsid w:val="0005124B"/>
    <w:rsid w:val="00052AF4"/>
    <w:rsid w:val="00053FF6"/>
    <w:rsid w:val="00056512"/>
    <w:rsid w:val="000567AE"/>
    <w:rsid w:val="00060258"/>
    <w:rsid w:val="00064155"/>
    <w:rsid w:val="000643E9"/>
    <w:rsid w:val="00066F0C"/>
    <w:rsid w:val="00070C21"/>
    <w:rsid w:val="0007397E"/>
    <w:rsid w:val="00074D9A"/>
    <w:rsid w:val="00074ED1"/>
    <w:rsid w:val="00075322"/>
    <w:rsid w:val="00076242"/>
    <w:rsid w:val="00077092"/>
    <w:rsid w:val="00081EF2"/>
    <w:rsid w:val="00083F40"/>
    <w:rsid w:val="00084A76"/>
    <w:rsid w:val="00087A81"/>
    <w:rsid w:val="00087ACB"/>
    <w:rsid w:val="00092B8C"/>
    <w:rsid w:val="000955FA"/>
    <w:rsid w:val="0009587C"/>
    <w:rsid w:val="000972FD"/>
    <w:rsid w:val="000A0323"/>
    <w:rsid w:val="000A1533"/>
    <w:rsid w:val="000A1B17"/>
    <w:rsid w:val="000A1DE7"/>
    <w:rsid w:val="000A23CB"/>
    <w:rsid w:val="000A3281"/>
    <w:rsid w:val="000A4558"/>
    <w:rsid w:val="000A5052"/>
    <w:rsid w:val="000A6EA7"/>
    <w:rsid w:val="000A77AC"/>
    <w:rsid w:val="000B0605"/>
    <w:rsid w:val="000B1113"/>
    <w:rsid w:val="000B2576"/>
    <w:rsid w:val="000B3618"/>
    <w:rsid w:val="000B4A3D"/>
    <w:rsid w:val="000B5D9A"/>
    <w:rsid w:val="000C100E"/>
    <w:rsid w:val="000C360C"/>
    <w:rsid w:val="000C5718"/>
    <w:rsid w:val="000D0D3F"/>
    <w:rsid w:val="000D34E7"/>
    <w:rsid w:val="000D5719"/>
    <w:rsid w:val="000D7132"/>
    <w:rsid w:val="000D7640"/>
    <w:rsid w:val="000D7652"/>
    <w:rsid w:val="000E06B4"/>
    <w:rsid w:val="000E0F7E"/>
    <w:rsid w:val="000E3A32"/>
    <w:rsid w:val="000E64D4"/>
    <w:rsid w:val="000E6700"/>
    <w:rsid w:val="000F05D9"/>
    <w:rsid w:val="000F0AB4"/>
    <w:rsid w:val="000F0B00"/>
    <w:rsid w:val="000F20FA"/>
    <w:rsid w:val="000F23A6"/>
    <w:rsid w:val="000F2FE6"/>
    <w:rsid w:val="000F3081"/>
    <w:rsid w:val="000F5008"/>
    <w:rsid w:val="000F585E"/>
    <w:rsid w:val="000F6C4D"/>
    <w:rsid w:val="000F7842"/>
    <w:rsid w:val="0010375E"/>
    <w:rsid w:val="00105669"/>
    <w:rsid w:val="001130FD"/>
    <w:rsid w:val="00113C0B"/>
    <w:rsid w:val="00115081"/>
    <w:rsid w:val="00116A7E"/>
    <w:rsid w:val="00117FD8"/>
    <w:rsid w:val="00121C0A"/>
    <w:rsid w:val="00122088"/>
    <w:rsid w:val="001258F4"/>
    <w:rsid w:val="00126577"/>
    <w:rsid w:val="00131371"/>
    <w:rsid w:val="001356E4"/>
    <w:rsid w:val="00136698"/>
    <w:rsid w:val="00137F48"/>
    <w:rsid w:val="001410CE"/>
    <w:rsid w:val="00142DD0"/>
    <w:rsid w:val="00145A39"/>
    <w:rsid w:val="00150280"/>
    <w:rsid w:val="0015368E"/>
    <w:rsid w:val="0015508E"/>
    <w:rsid w:val="00161C70"/>
    <w:rsid w:val="00161F93"/>
    <w:rsid w:val="00162A21"/>
    <w:rsid w:val="001651F9"/>
    <w:rsid w:val="00173356"/>
    <w:rsid w:val="001742AC"/>
    <w:rsid w:val="00180EB6"/>
    <w:rsid w:val="0018206A"/>
    <w:rsid w:val="00182AAB"/>
    <w:rsid w:val="00184758"/>
    <w:rsid w:val="00190682"/>
    <w:rsid w:val="0019083A"/>
    <w:rsid w:val="00191CC7"/>
    <w:rsid w:val="001934C6"/>
    <w:rsid w:val="00193E4E"/>
    <w:rsid w:val="001A0F33"/>
    <w:rsid w:val="001A14B6"/>
    <w:rsid w:val="001A2C52"/>
    <w:rsid w:val="001A401C"/>
    <w:rsid w:val="001A46EA"/>
    <w:rsid w:val="001A57AF"/>
    <w:rsid w:val="001A7933"/>
    <w:rsid w:val="001B060B"/>
    <w:rsid w:val="001B0E8F"/>
    <w:rsid w:val="001B2326"/>
    <w:rsid w:val="001B7F53"/>
    <w:rsid w:val="001C2AD8"/>
    <w:rsid w:val="001C33AC"/>
    <w:rsid w:val="001C47E2"/>
    <w:rsid w:val="001C66EB"/>
    <w:rsid w:val="001C7572"/>
    <w:rsid w:val="001C7F68"/>
    <w:rsid w:val="001D13E9"/>
    <w:rsid w:val="001D1C0E"/>
    <w:rsid w:val="001D30F7"/>
    <w:rsid w:val="001D3782"/>
    <w:rsid w:val="001D4661"/>
    <w:rsid w:val="001E57F7"/>
    <w:rsid w:val="001E5DD5"/>
    <w:rsid w:val="001E65D6"/>
    <w:rsid w:val="001F350B"/>
    <w:rsid w:val="001F448D"/>
    <w:rsid w:val="001F5966"/>
    <w:rsid w:val="001F66AC"/>
    <w:rsid w:val="001F7462"/>
    <w:rsid w:val="00200AA1"/>
    <w:rsid w:val="002028A0"/>
    <w:rsid w:val="00203763"/>
    <w:rsid w:val="00203A72"/>
    <w:rsid w:val="00203CE7"/>
    <w:rsid w:val="002051DA"/>
    <w:rsid w:val="00206613"/>
    <w:rsid w:val="00206A0D"/>
    <w:rsid w:val="002101D3"/>
    <w:rsid w:val="00211053"/>
    <w:rsid w:val="0021160D"/>
    <w:rsid w:val="00212925"/>
    <w:rsid w:val="002129D3"/>
    <w:rsid w:val="002131D4"/>
    <w:rsid w:val="002132C3"/>
    <w:rsid w:val="00213A64"/>
    <w:rsid w:val="00221C6A"/>
    <w:rsid w:val="00225241"/>
    <w:rsid w:val="0023084E"/>
    <w:rsid w:val="002316AB"/>
    <w:rsid w:val="00237873"/>
    <w:rsid w:val="00240781"/>
    <w:rsid w:val="00244727"/>
    <w:rsid w:val="00245B5D"/>
    <w:rsid w:val="00246397"/>
    <w:rsid w:val="002468EE"/>
    <w:rsid w:val="002475A4"/>
    <w:rsid w:val="00250490"/>
    <w:rsid w:val="002514AD"/>
    <w:rsid w:val="00252B9E"/>
    <w:rsid w:val="00252CF8"/>
    <w:rsid w:val="00257055"/>
    <w:rsid w:val="0026090F"/>
    <w:rsid w:val="002613F6"/>
    <w:rsid w:val="00264B5E"/>
    <w:rsid w:val="002652C3"/>
    <w:rsid w:val="00265F3A"/>
    <w:rsid w:val="002705D4"/>
    <w:rsid w:val="00270849"/>
    <w:rsid w:val="0027189D"/>
    <w:rsid w:val="00281335"/>
    <w:rsid w:val="00282BE3"/>
    <w:rsid w:val="00287D37"/>
    <w:rsid w:val="00287DE5"/>
    <w:rsid w:val="00290B31"/>
    <w:rsid w:val="002910DD"/>
    <w:rsid w:val="00291FB5"/>
    <w:rsid w:val="002953E1"/>
    <w:rsid w:val="002A1ABE"/>
    <w:rsid w:val="002A3609"/>
    <w:rsid w:val="002A4309"/>
    <w:rsid w:val="002A520A"/>
    <w:rsid w:val="002A5833"/>
    <w:rsid w:val="002A5AB6"/>
    <w:rsid w:val="002A79CB"/>
    <w:rsid w:val="002B45E6"/>
    <w:rsid w:val="002B57ED"/>
    <w:rsid w:val="002C08CF"/>
    <w:rsid w:val="002D0C8C"/>
    <w:rsid w:val="002D17C1"/>
    <w:rsid w:val="002D25DA"/>
    <w:rsid w:val="002D41F7"/>
    <w:rsid w:val="002D6168"/>
    <w:rsid w:val="002D76D5"/>
    <w:rsid w:val="002E0527"/>
    <w:rsid w:val="002E0EDB"/>
    <w:rsid w:val="002E22AE"/>
    <w:rsid w:val="002E356F"/>
    <w:rsid w:val="002F019D"/>
    <w:rsid w:val="002F458A"/>
    <w:rsid w:val="002F5B46"/>
    <w:rsid w:val="00310E35"/>
    <w:rsid w:val="00311CB6"/>
    <w:rsid w:val="003156EC"/>
    <w:rsid w:val="00315855"/>
    <w:rsid w:val="003172F8"/>
    <w:rsid w:val="00323546"/>
    <w:rsid w:val="00324CDF"/>
    <w:rsid w:val="00324D7E"/>
    <w:rsid w:val="00332036"/>
    <w:rsid w:val="003327E7"/>
    <w:rsid w:val="003329CE"/>
    <w:rsid w:val="00333401"/>
    <w:rsid w:val="00333FE4"/>
    <w:rsid w:val="00334895"/>
    <w:rsid w:val="003354DF"/>
    <w:rsid w:val="00335B25"/>
    <w:rsid w:val="00337B20"/>
    <w:rsid w:val="00341BC6"/>
    <w:rsid w:val="003442E1"/>
    <w:rsid w:val="00344AB5"/>
    <w:rsid w:val="0034531B"/>
    <w:rsid w:val="00346101"/>
    <w:rsid w:val="003473DC"/>
    <w:rsid w:val="00350C5D"/>
    <w:rsid w:val="00354779"/>
    <w:rsid w:val="003561B6"/>
    <w:rsid w:val="0035654A"/>
    <w:rsid w:val="00357C04"/>
    <w:rsid w:val="00362F43"/>
    <w:rsid w:val="00364BA0"/>
    <w:rsid w:val="00366306"/>
    <w:rsid w:val="003719D3"/>
    <w:rsid w:val="003768BB"/>
    <w:rsid w:val="003801AB"/>
    <w:rsid w:val="003818AD"/>
    <w:rsid w:val="003818BF"/>
    <w:rsid w:val="00384E17"/>
    <w:rsid w:val="003877A5"/>
    <w:rsid w:val="00390DBF"/>
    <w:rsid w:val="003911EF"/>
    <w:rsid w:val="003929F4"/>
    <w:rsid w:val="0039567F"/>
    <w:rsid w:val="0039748A"/>
    <w:rsid w:val="003A4F0E"/>
    <w:rsid w:val="003A6633"/>
    <w:rsid w:val="003B0DB6"/>
    <w:rsid w:val="003B5D33"/>
    <w:rsid w:val="003B6BD8"/>
    <w:rsid w:val="003C044B"/>
    <w:rsid w:val="003C091D"/>
    <w:rsid w:val="003C0B0E"/>
    <w:rsid w:val="003C3D38"/>
    <w:rsid w:val="003C4B48"/>
    <w:rsid w:val="003C56C4"/>
    <w:rsid w:val="003D4862"/>
    <w:rsid w:val="003D6CB3"/>
    <w:rsid w:val="003D7879"/>
    <w:rsid w:val="003D7B4D"/>
    <w:rsid w:val="003E06AD"/>
    <w:rsid w:val="003E0B60"/>
    <w:rsid w:val="003E104D"/>
    <w:rsid w:val="003F1074"/>
    <w:rsid w:val="003F2FD5"/>
    <w:rsid w:val="003F3160"/>
    <w:rsid w:val="003F3816"/>
    <w:rsid w:val="003F5877"/>
    <w:rsid w:val="00407397"/>
    <w:rsid w:val="004109A8"/>
    <w:rsid w:val="00410C3E"/>
    <w:rsid w:val="004147F0"/>
    <w:rsid w:val="004152D2"/>
    <w:rsid w:val="00415C79"/>
    <w:rsid w:val="00416DC6"/>
    <w:rsid w:val="00424F25"/>
    <w:rsid w:val="00426831"/>
    <w:rsid w:val="004274E1"/>
    <w:rsid w:val="004313F4"/>
    <w:rsid w:val="00434404"/>
    <w:rsid w:val="00443A29"/>
    <w:rsid w:val="004455E5"/>
    <w:rsid w:val="004460C5"/>
    <w:rsid w:val="004465FE"/>
    <w:rsid w:val="00451625"/>
    <w:rsid w:val="00451C38"/>
    <w:rsid w:val="00452B09"/>
    <w:rsid w:val="004534CE"/>
    <w:rsid w:val="00454063"/>
    <w:rsid w:val="0045423C"/>
    <w:rsid w:val="0045730A"/>
    <w:rsid w:val="00457A30"/>
    <w:rsid w:val="00457CCF"/>
    <w:rsid w:val="004602C2"/>
    <w:rsid w:val="004606BA"/>
    <w:rsid w:val="00463208"/>
    <w:rsid w:val="00463E11"/>
    <w:rsid w:val="00465594"/>
    <w:rsid w:val="004707F9"/>
    <w:rsid w:val="00473A64"/>
    <w:rsid w:val="004775F5"/>
    <w:rsid w:val="00480082"/>
    <w:rsid w:val="0048332D"/>
    <w:rsid w:val="0048410D"/>
    <w:rsid w:val="00484E96"/>
    <w:rsid w:val="0048777D"/>
    <w:rsid w:val="00492AF3"/>
    <w:rsid w:val="004954B3"/>
    <w:rsid w:val="004963F2"/>
    <w:rsid w:val="00497966"/>
    <w:rsid w:val="004A43BF"/>
    <w:rsid w:val="004A5315"/>
    <w:rsid w:val="004A542F"/>
    <w:rsid w:val="004A5A3E"/>
    <w:rsid w:val="004A76DA"/>
    <w:rsid w:val="004B33C7"/>
    <w:rsid w:val="004B4ECF"/>
    <w:rsid w:val="004B6EBF"/>
    <w:rsid w:val="004B76B5"/>
    <w:rsid w:val="004C42F6"/>
    <w:rsid w:val="004C4B3F"/>
    <w:rsid w:val="004C5C83"/>
    <w:rsid w:val="004C67D2"/>
    <w:rsid w:val="004C70E7"/>
    <w:rsid w:val="004D4ACE"/>
    <w:rsid w:val="004E1FA6"/>
    <w:rsid w:val="004E5805"/>
    <w:rsid w:val="004E75DD"/>
    <w:rsid w:val="004F147D"/>
    <w:rsid w:val="004F1A16"/>
    <w:rsid w:val="004F2115"/>
    <w:rsid w:val="004F282B"/>
    <w:rsid w:val="004F2C0D"/>
    <w:rsid w:val="005004FE"/>
    <w:rsid w:val="005019EC"/>
    <w:rsid w:val="005053C0"/>
    <w:rsid w:val="00506632"/>
    <w:rsid w:val="00507369"/>
    <w:rsid w:val="00507AA6"/>
    <w:rsid w:val="00511E85"/>
    <w:rsid w:val="0051265D"/>
    <w:rsid w:val="00512E66"/>
    <w:rsid w:val="00514016"/>
    <w:rsid w:val="00516E4C"/>
    <w:rsid w:val="00523C2E"/>
    <w:rsid w:val="0052503F"/>
    <w:rsid w:val="0052725C"/>
    <w:rsid w:val="00531327"/>
    <w:rsid w:val="00531367"/>
    <w:rsid w:val="00532640"/>
    <w:rsid w:val="00532F31"/>
    <w:rsid w:val="00534277"/>
    <w:rsid w:val="005362CF"/>
    <w:rsid w:val="00537E79"/>
    <w:rsid w:val="00540B01"/>
    <w:rsid w:val="00542BF2"/>
    <w:rsid w:val="00543C36"/>
    <w:rsid w:val="0054661B"/>
    <w:rsid w:val="0055222F"/>
    <w:rsid w:val="00552D5D"/>
    <w:rsid w:val="00555A74"/>
    <w:rsid w:val="0055676C"/>
    <w:rsid w:val="00556BB6"/>
    <w:rsid w:val="00562232"/>
    <w:rsid w:val="00564791"/>
    <w:rsid w:val="00564F46"/>
    <w:rsid w:val="00566B5F"/>
    <w:rsid w:val="00572922"/>
    <w:rsid w:val="00573DF2"/>
    <w:rsid w:val="005771E9"/>
    <w:rsid w:val="005838DA"/>
    <w:rsid w:val="00584673"/>
    <w:rsid w:val="00585388"/>
    <w:rsid w:val="00585D2A"/>
    <w:rsid w:val="00586A95"/>
    <w:rsid w:val="00591D2F"/>
    <w:rsid w:val="00591E1C"/>
    <w:rsid w:val="00594370"/>
    <w:rsid w:val="0059797C"/>
    <w:rsid w:val="00597C82"/>
    <w:rsid w:val="005A0E58"/>
    <w:rsid w:val="005A101F"/>
    <w:rsid w:val="005A3B6A"/>
    <w:rsid w:val="005A4284"/>
    <w:rsid w:val="005A47CD"/>
    <w:rsid w:val="005B0B91"/>
    <w:rsid w:val="005B1105"/>
    <w:rsid w:val="005B116B"/>
    <w:rsid w:val="005B13DF"/>
    <w:rsid w:val="005B17CE"/>
    <w:rsid w:val="005B3B2B"/>
    <w:rsid w:val="005B675C"/>
    <w:rsid w:val="005C0697"/>
    <w:rsid w:val="005C0E4D"/>
    <w:rsid w:val="005C35E9"/>
    <w:rsid w:val="005C7E5C"/>
    <w:rsid w:val="005D01D3"/>
    <w:rsid w:val="005D18AC"/>
    <w:rsid w:val="005D73EA"/>
    <w:rsid w:val="005E04F5"/>
    <w:rsid w:val="005E0F58"/>
    <w:rsid w:val="005E1C9C"/>
    <w:rsid w:val="005E27F1"/>
    <w:rsid w:val="005E299D"/>
    <w:rsid w:val="005F0D47"/>
    <w:rsid w:val="005F2574"/>
    <w:rsid w:val="005F5007"/>
    <w:rsid w:val="005F7680"/>
    <w:rsid w:val="005F7B3C"/>
    <w:rsid w:val="006058C8"/>
    <w:rsid w:val="00605ABA"/>
    <w:rsid w:val="00610192"/>
    <w:rsid w:val="006110F1"/>
    <w:rsid w:val="00614B67"/>
    <w:rsid w:val="0061517A"/>
    <w:rsid w:val="0061630E"/>
    <w:rsid w:val="0062041A"/>
    <w:rsid w:val="00623568"/>
    <w:rsid w:val="00623941"/>
    <w:rsid w:val="006242B8"/>
    <w:rsid w:val="00624B01"/>
    <w:rsid w:val="006263F3"/>
    <w:rsid w:val="00627448"/>
    <w:rsid w:val="006304A9"/>
    <w:rsid w:val="0064396E"/>
    <w:rsid w:val="0064497C"/>
    <w:rsid w:val="006471CA"/>
    <w:rsid w:val="00647A0F"/>
    <w:rsid w:val="00652CDA"/>
    <w:rsid w:val="00653F09"/>
    <w:rsid w:val="00654ABF"/>
    <w:rsid w:val="00657365"/>
    <w:rsid w:val="00661334"/>
    <w:rsid w:val="0066159F"/>
    <w:rsid w:val="00670282"/>
    <w:rsid w:val="0067420B"/>
    <w:rsid w:val="006835AB"/>
    <w:rsid w:val="006857C0"/>
    <w:rsid w:val="00692027"/>
    <w:rsid w:val="00692E59"/>
    <w:rsid w:val="006A023D"/>
    <w:rsid w:val="006A0DF5"/>
    <w:rsid w:val="006A3659"/>
    <w:rsid w:val="006A48DB"/>
    <w:rsid w:val="006B2FA6"/>
    <w:rsid w:val="006B318C"/>
    <w:rsid w:val="006B4874"/>
    <w:rsid w:val="006B5FAC"/>
    <w:rsid w:val="006B6378"/>
    <w:rsid w:val="006B6E69"/>
    <w:rsid w:val="006B7D1C"/>
    <w:rsid w:val="006C0DA5"/>
    <w:rsid w:val="006C65BC"/>
    <w:rsid w:val="006D2D8B"/>
    <w:rsid w:val="006D572F"/>
    <w:rsid w:val="006D58D0"/>
    <w:rsid w:val="006D5CDE"/>
    <w:rsid w:val="006D61EA"/>
    <w:rsid w:val="006E0DFE"/>
    <w:rsid w:val="006E241B"/>
    <w:rsid w:val="006E265A"/>
    <w:rsid w:val="006E7784"/>
    <w:rsid w:val="006F12BA"/>
    <w:rsid w:val="006F3CF8"/>
    <w:rsid w:val="007049A3"/>
    <w:rsid w:val="00704A2E"/>
    <w:rsid w:val="00704DBF"/>
    <w:rsid w:val="007057E5"/>
    <w:rsid w:val="00711DE2"/>
    <w:rsid w:val="00712DC5"/>
    <w:rsid w:val="00713468"/>
    <w:rsid w:val="00714E88"/>
    <w:rsid w:val="0071676C"/>
    <w:rsid w:val="00716AA1"/>
    <w:rsid w:val="00717437"/>
    <w:rsid w:val="00717F6B"/>
    <w:rsid w:val="00727B96"/>
    <w:rsid w:val="0073134B"/>
    <w:rsid w:val="00731CEB"/>
    <w:rsid w:val="00732A27"/>
    <w:rsid w:val="00733BAF"/>
    <w:rsid w:val="007364B6"/>
    <w:rsid w:val="00737F9A"/>
    <w:rsid w:val="00737F9B"/>
    <w:rsid w:val="0074172D"/>
    <w:rsid w:val="00741CFD"/>
    <w:rsid w:val="00743962"/>
    <w:rsid w:val="00745162"/>
    <w:rsid w:val="0074721B"/>
    <w:rsid w:val="00750762"/>
    <w:rsid w:val="00751B23"/>
    <w:rsid w:val="00752FF8"/>
    <w:rsid w:val="00753DDF"/>
    <w:rsid w:val="007541B2"/>
    <w:rsid w:val="007557B6"/>
    <w:rsid w:val="00757B23"/>
    <w:rsid w:val="00760573"/>
    <w:rsid w:val="00760C5A"/>
    <w:rsid w:val="007665F5"/>
    <w:rsid w:val="00767300"/>
    <w:rsid w:val="007679A2"/>
    <w:rsid w:val="00767B41"/>
    <w:rsid w:val="0077347E"/>
    <w:rsid w:val="00773835"/>
    <w:rsid w:val="007739B8"/>
    <w:rsid w:val="007759B7"/>
    <w:rsid w:val="0078109B"/>
    <w:rsid w:val="00781DD8"/>
    <w:rsid w:val="0078524E"/>
    <w:rsid w:val="007853DD"/>
    <w:rsid w:val="00785976"/>
    <w:rsid w:val="00785AA6"/>
    <w:rsid w:val="00785B8B"/>
    <w:rsid w:val="00786471"/>
    <w:rsid w:val="0078693E"/>
    <w:rsid w:val="007903FD"/>
    <w:rsid w:val="0079103A"/>
    <w:rsid w:val="00791641"/>
    <w:rsid w:val="0079175A"/>
    <w:rsid w:val="00793922"/>
    <w:rsid w:val="00794DB2"/>
    <w:rsid w:val="007A062F"/>
    <w:rsid w:val="007A1248"/>
    <w:rsid w:val="007A2494"/>
    <w:rsid w:val="007A2E9F"/>
    <w:rsid w:val="007B1587"/>
    <w:rsid w:val="007B200D"/>
    <w:rsid w:val="007B3FAE"/>
    <w:rsid w:val="007B4348"/>
    <w:rsid w:val="007B5CBC"/>
    <w:rsid w:val="007B779E"/>
    <w:rsid w:val="007C55D7"/>
    <w:rsid w:val="007C58AA"/>
    <w:rsid w:val="007C68B8"/>
    <w:rsid w:val="007D0ADE"/>
    <w:rsid w:val="007D496E"/>
    <w:rsid w:val="007D607B"/>
    <w:rsid w:val="007D788A"/>
    <w:rsid w:val="007E05D0"/>
    <w:rsid w:val="007E215D"/>
    <w:rsid w:val="007E3CF3"/>
    <w:rsid w:val="007E455D"/>
    <w:rsid w:val="007E4DD5"/>
    <w:rsid w:val="007E74DF"/>
    <w:rsid w:val="007F1B28"/>
    <w:rsid w:val="007F4E4A"/>
    <w:rsid w:val="007F52EF"/>
    <w:rsid w:val="007F59AF"/>
    <w:rsid w:val="007F5B72"/>
    <w:rsid w:val="007F5D41"/>
    <w:rsid w:val="007F5F04"/>
    <w:rsid w:val="007F65F2"/>
    <w:rsid w:val="007F747C"/>
    <w:rsid w:val="0080132D"/>
    <w:rsid w:val="00801E19"/>
    <w:rsid w:val="008065F9"/>
    <w:rsid w:val="00807062"/>
    <w:rsid w:val="00807905"/>
    <w:rsid w:val="00810691"/>
    <w:rsid w:val="00811093"/>
    <w:rsid w:val="00811409"/>
    <w:rsid w:val="008123DA"/>
    <w:rsid w:val="00820C96"/>
    <w:rsid w:val="0082532D"/>
    <w:rsid w:val="0082799A"/>
    <w:rsid w:val="008325F8"/>
    <w:rsid w:val="00832EA3"/>
    <w:rsid w:val="00832F7D"/>
    <w:rsid w:val="00833171"/>
    <w:rsid w:val="008367C3"/>
    <w:rsid w:val="00837C5F"/>
    <w:rsid w:val="0084057D"/>
    <w:rsid w:val="00845352"/>
    <w:rsid w:val="00845C38"/>
    <w:rsid w:val="008461FD"/>
    <w:rsid w:val="00846940"/>
    <w:rsid w:val="00846B84"/>
    <w:rsid w:val="00847109"/>
    <w:rsid w:val="00847975"/>
    <w:rsid w:val="0085601F"/>
    <w:rsid w:val="008571C9"/>
    <w:rsid w:val="00857A00"/>
    <w:rsid w:val="00866076"/>
    <w:rsid w:val="00867945"/>
    <w:rsid w:val="00871481"/>
    <w:rsid w:val="00871DB5"/>
    <w:rsid w:val="008744F4"/>
    <w:rsid w:val="00875392"/>
    <w:rsid w:val="008779CF"/>
    <w:rsid w:val="0088224A"/>
    <w:rsid w:val="00882DD8"/>
    <w:rsid w:val="00883FFC"/>
    <w:rsid w:val="008840EA"/>
    <w:rsid w:val="008847A8"/>
    <w:rsid w:val="0088578C"/>
    <w:rsid w:val="00892E0E"/>
    <w:rsid w:val="00893F55"/>
    <w:rsid w:val="008942DE"/>
    <w:rsid w:val="008942F0"/>
    <w:rsid w:val="0089468B"/>
    <w:rsid w:val="008A3D24"/>
    <w:rsid w:val="008A4D62"/>
    <w:rsid w:val="008A6354"/>
    <w:rsid w:val="008B1015"/>
    <w:rsid w:val="008B1E4F"/>
    <w:rsid w:val="008B2D3D"/>
    <w:rsid w:val="008B5C73"/>
    <w:rsid w:val="008B5C7A"/>
    <w:rsid w:val="008C203C"/>
    <w:rsid w:val="008C217C"/>
    <w:rsid w:val="008C4734"/>
    <w:rsid w:val="008C4E60"/>
    <w:rsid w:val="008D19F0"/>
    <w:rsid w:val="008D2941"/>
    <w:rsid w:val="008D30BE"/>
    <w:rsid w:val="008D4448"/>
    <w:rsid w:val="008D54FB"/>
    <w:rsid w:val="008D5B21"/>
    <w:rsid w:val="008D62EA"/>
    <w:rsid w:val="008D6DC7"/>
    <w:rsid w:val="008E084A"/>
    <w:rsid w:val="008E0FED"/>
    <w:rsid w:val="008E1002"/>
    <w:rsid w:val="008E28E5"/>
    <w:rsid w:val="008E4069"/>
    <w:rsid w:val="008E4995"/>
    <w:rsid w:val="008E5055"/>
    <w:rsid w:val="008E6EF2"/>
    <w:rsid w:val="008E76D2"/>
    <w:rsid w:val="008F484A"/>
    <w:rsid w:val="008F4977"/>
    <w:rsid w:val="008F4A6A"/>
    <w:rsid w:val="008F588E"/>
    <w:rsid w:val="008F6036"/>
    <w:rsid w:val="008F7028"/>
    <w:rsid w:val="008F75FD"/>
    <w:rsid w:val="008F7A71"/>
    <w:rsid w:val="00900749"/>
    <w:rsid w:val="009019F0"/>
    <w:rsid w:val="009048D6"/>
    <w:rsid w:val="00905453"/>
    <w:rsid w:val="00912C33"/>
    <w:rsid w:val="00912EDA"/>
    <w:rsid w:val="009166B3"/>
    <w:rsid w:val="00917048"/>
    <w:rsid w:val="00920038"/>
    <w:rsid w:val="00920300"/>
    <w:rsid w:val="009246FA"/>
    <w:rsid w:val="00924D64"/>
    <w:rsid w:val="0092629B"/>
    <w:rsid w:val="00926669"/>
    <w:rsid w:val="009275CB"/>
    <w:rsid w:val="009308E2"/>
    <w:rsid w:val="00932BAF"/>
    <w:rsid w:val="00940376"/>
    <w:rsid w:val="009416BC"/>
    <w:rsid w:val="009423EE"/>
    <w:rsid w:val="00944E49"/>
    <w:rsid w:val="0094715D"/>
    <w:rsid w:val="009474D1"/>
    <w:rsid w:val="00950D71"/>
    <w:rsid w:val="00950EE7"/>
    <w:rsid w:val="00951B5A"/>
    <w:rsid w:val="009522A3"/>
    <w:rsid w:val="0095354D"/>
    <w:rsid w:val="00956412"/>
    <w:rsid w:val="009569E7"/>
    <w:rsid w:val="00961B4E"/>
    <w:rsid w:val="00961CFF"/>
    <w:rsid w:val="00962889"/>
    <w:rsid w:val="00970695"/>
    <w:rsid w:val="00973098"/>
    <w:rsid w:val="00975C08"/>
    <w:rsid w:val="00975CC4"/>
    <w:rsid w:val="00976BB6"/>
    <w:rsid w:val="009839A8"/>
    <w:rsid w:val="00983DD5"/>
    <w:rsid w:val="00984399"/>
    <w:rsid w:val="009846C0"/>
    <w:rsid w:val="00985A61"/>
    <w:rsid w:val="00991678"/>
    <w:rsid w:val="00992EE8"/>
    <w:rsid w:val="00997ED0"/>
    <w:rsid w:val="009A0612"/>
    <w:rsid w:val="009A3F08"/>
    <w:rsid w:val="009A484C"/>
    <w:rsid w:val="009A4DEF"/>
    <w:rsid w:val="009A5254"/>
    <w:rsid w:val="009B010F"/>
    <w:rsid w:val="009B36C0"/>
    <w:rsid w:val="009B3F17"/>
    <w:rsid w:val="009B4528"/>
    <w:rsid w:val="009B66AD"/>
    <w:rsid w:val="009C3958"/>
    <w:rsid w:val="009C4362"/>
    <w:rsid w:val="009C46A7"/>
    <w:rsid w:val="009C49A0"/>
    <w:rsid w:val="009C4B88"/>
    <w:rsid w:val="009C4D3B"/>
    <w:rsid w:val="009C6FDC"/>
    <w:rsid w:val="009C71A4"/>
    <w:rsid w:val="009D1155"/>
    <w:rsid w:val="009D2CCA"/>
    <w:rsid w:val="009D2D19"/>
    <w:rsid w:val="009D42EB"/>
    <w:rsid w:val="009D5FC6"/>
    <w:rsid w:val="009E15E3"/>
    <w:rsid w:val="009E3B39"/>
    <w:rsid w:val="009E6D6E"/>
    <w:rsid w:val="009F3865"/>
    <w:rsid w:val="009F4081"/>
    <w:rsid w:val="009F7013"/>
    <w:rsid w:val="00A017EB"/>
    <w:rsid w:val="00A03EC2"/>
    <w:rsid w:val="00A05FA6"/>
    <w:rsid w:val="00A108FE"/>
    <w:rsid w:val="00A11D5B"/>
    <w:rsid w:val="00A176F0"/>
    <w:rsid w:val="00A179D2"/>
    <w:rsid w:val="00A204FA"/>
    <w:rsid w:val="00A205B2"/>
    <w:rsid w:val="00A30CA6"/>
    <w:rsid w:val="00A31BE9"/>
    <w:rsid w:val="00A32543"/>
    <w:rsid w:val="00A34114"/>
    <w:rsid w:val="00A37D72"/>
    <w:rsid w:val="00A43A73"/>
    <w:rsid w:val="00A46954"/>
    <w:rsid w:val="00A51BFC"/>
    <w:rsid w:val="00A5208E"/>
    <w:rsid w:val="00A6165F"/>
    <w:rsid w:val="00A633C9"/>
    <w:rsid w:val="00A63ACB"/>
    <w:rsid w:val="00A650E5"/>
    <w:rsid w:val="00A71E54"/>
    <w:rsid w:val="00A72579"/>
    <w:rsid w:val="00A74C78"/>
    <w:rsid w:val="00A83A3D"/>
    <w:rsid w:val="00A85A77"/>
    <w:rsid w:val="00A85C5F"/>
    <w:rsid w:val="00A87D87"/>
    <w:rsid w:val="00A92CEF"/>
    <w:rsid w:val="00A93AB0"/>
    <w:rsid w:val="00A93C3B"/>
    <w:rsid w:val="00A95A15"/>
    <w:rsid w:val="00A96841"/>
    <w:rsid w:val="00AA0B5A"/>
    <w:rsid w:val="00AA2B77"/>
    <w:rsid w:val="00AA35EE"/>
    <w:rsid w:val="00AA43F1"/>
    <w:rsid w:val="00AA52CF"/>
    <w:rsid w:val="00AA58B7"/>
    <w:rsid w:val="00AB0EFB"/>
    <w:rsid w:val="00AB1C2C"/>
    <w:rsid w:val="00AB3E8B"/>
    <w:rsid w:val="00AB4C7E"/>
    <w:rsid w:val="00AB55A8"/>
    <w:rsid w:val="00AB77AB"/>
    <w:rsid w:val="00AC15EC"/>
    <w:rsid w:val="00AC21EA"/>
    <w:rsid w:val="00AC3E95"/>
    <w:rsid w:val="00AC5165"/>
    <w:rsid w:val="00AC650B"/>
    <w:rsid w:val="00AC6E29"/>
    <w:rsid w:val="00AC6F6A"/>
    <w:rsid w:val="00AD013F"/>
    <w:rsid w:val="00AD1648"/>
    <w:rsid w:val="00AD2AD5"/>
    <w:rsid w:val="00AD39F3"/>
    <w:rsid w:val="00AD4506"/>
    <w:rsid w:val="00AD6001"/>
    <w:rsid w:val="00AE03E8"/>
    <w:rsid w:val="00AE1CEC"/>
    <w:rsid w:val="00AE7A2A"/>
    <w:rsid w:val="00AF0FB6"/>
    <w:rsid w:val="00AF1739"/>
    <w:rsid w:val="00AF3361"/>
    <w:rsid w:val="00AF3D36"/>
    <w:rsid w:val="00AF4ECA"/>
    <w:rsid w:val="00AF5C25"/>
    <w:rsid w:val="00AF6021"/>
    <w:rsid w:val="00B02614"/>
    <w:rsid w:val="00B0268D"/>
    <w:rsid w:val="00B05501"/>
    <w:rsid w:val="00B07A91"/>
    <w:rsid w:val="00B11E10"/>
    <w:rsid w:val="00B14D10"/>
    <w:rsid w:val="00B168C2"/>
    <w:rsid w:val="00B207B1"/>
    <w:rsid w:val="00B24DF8"/>
    <w:rsid w:val="00B25F15"/>
    <w:rsid w:val="00B32A7A"/>
    <w:rsid w:val="00B34A0C"/>
    <w:rsid w:val="00B40918"/>
    <w:rsid w:val="00B43C77"/>
    <w:rsid w:val="00B46271"/>
    <w:rsid w:val="00B47E03"/>
    <w:rsid w:val="00B5436E"/>
    <w:rsid w:val="00B54890"/>
    <w:rsid w:val="00B552FD"/>
    <w:rsid w:val="00B56F3B"/>
    <w:rsid w:val="00B60336"/>
    <w:rsid w:val="00B614B2"/>
    <w:rsid w:val="00B616DE"/>
    <w:rsid w:val="00B62F59"/>
    <w:rsid w:val="00B65BB0"/>
    <w:rsid w:val="00B660EF"/>
    <w:rsid w:val="00B7107C"/>
    <w:rsid w:val="00B7137A"/>
    <w:rsid w:val="00B71775"/>
    <w:rsid w:val="00B729F0"/>
    <w:rsid w:val="00B74589"/>
    <w:rsid w:val="00B7462E"/>
    <w:rsid w:val="00B8547C"/>
    <w:rsid w:val="00B864C5"/>
    <w:rsid w:val="00B86E06"/>
    <w:rsid w:val="00B9080F"/>
    <w:rsid w:val="00B90C55"/>
    <w:rsid w:val="00B93F21"/>
    <w:rsid w:val="00B96217"/>
    <w:rsid w:val="00BA19F4"/>
    <w:rsid w:val="00BA2BE7"/>
    <w:rsid w:val="00BA3332"/>
    <w:rsid w:val="00BA615D"/>
    <w:rsid w:val="00BA729B"/>
    <w:rsid w:val="00BA77DD"/>
    <w:rsid w:val="00BB52A2"/>
    <w:rsid w:val="00BC08E8"/>
    <w:rsid w:val="00BC1519"/>
    <w:rsid w:val="00BC1635"/>
    <w:rsid w:val="00BC1E8F"/>
    <w:rsid w:val="00BC497A"/>
    <w:rsid w:val="00BC5766"/>
    <w:rsid w:val="00BC6DD0"/>
    <w:rsid w:val="00BC7141"/>
    <w:rsid w:val="00BC776D"/>
    <w:rsid w:val="00BD0809"/>
    <w:rsid w:val="00BD4BF6"/>
    <w:rsid w:val="00BD5B9E"/>
    <w:rsid w:val="00BE14B8"/>
    <w:rsid w:val="00BE25ED"/>
    <w:rsid w:val="00BE27AF"/>
    <w:rsid w:val="00BE33AA"/>
    <w:rsid w:val="00BE4182"/>
    <w:rsid w:val="00BE4FA7"/>
    <w:rsid w:val="00BE700B"/>
    <w:rsid w:val="00BE7BC4"/>
    <w:rsid w:val="00BF07C2"/>
    <w:rsid w:val="00BF0B7C"/>
    <w:rsid w:val="00BF0B94"/>
    <w:rsid w:val="00BF2568"/>
    <w:rsid w:val="00BF3D5B"/>
    <w:rsid w:val="00BF403F"/>
    <w:rsid w:val="00BF4605"/>
    <w:rsid w:val="00BF5292"/>
    <w:rsid w:val="00BF54A4"/>
    <w:rsid w:val="00C00088"/>
    <w:rsid w:val="00C005A7"/>
    <w:rsid w:val="00C02225"/>
    <w:rsid w:val="00C02C38"/>
    <w:rsid w:val="00C07D58"/>
    <w:rsid w:val="00C105F6"/>
    <w:rsid w:val="00C13018"/>
    <w:rsid w:val="00C13FF7"/>
    <w:rsid w:val="00C1683D"/>
    <w:rsid w:val="00C205E3"/>
    <w:rsid w:val="00C250A2"/>
    <w:rsid w:val="00C26035"/>
    <w:rsid w:val="00C261D3"/>
    <w:rsid w:val="00C2764D"/>
    <w:rsid w:val="00C320B2"/>
    <w:rsid w:val="00C32573"/>
    <w:rsid w:val="00C32BB5"/>
    <w:rsid w:val="00C3444C"/>
    <w:rsid w:val="00C3544C"/>
    <w:rsid w:val="00C35FF7"/>
    <w:rsid w:val="00C41A3E"/>
    <w:rsid w:val="00C43477"/>
    <w:rsid w:val="00C43958"/>
    <w:rsid w:val="00C446BF"/>
    <w:rsid w:val="00C45194"/>
    <w:rsid w:val="00C476CE"/>
    <w:rsid w:val="00C50001"/>
    <w:rsid w:val="00C50EDE"/>
    <w:rsid w:val="00C531E4"/>
    <w:rsid w:val="00C53843"/>
    <w:rsid w:val="00C54724"/>
    <w:rsid w:val="00C54ECB"/>
    <w:rsid w:val="00C601C1"/>
    <w:rsid w:val="00C646BB"/>
    <w:rsid w:val="00C66317"/>
    <w:rsid w:val="00C66A82"/>
    <w:rsid w:val="00C71B1B"/>
    <w:rsid w:val="00C72A2A"/>
    <w:rsid w:val="00C758EF"/>
    <w:rsid w:val="00C77108"/>
    <w:rsid w:val="00C77436"/>
    <w:rsid w:val="00C8078C"/>
    <w:rsid w:val="00C81677"/>
    <w:rsid w:val="00C84641"/>
    <w:rsid w:val="00C849F8"/>
    <w:rsid w:val="00C87BD5"/>
    <w:rsid w:val="00C906CA"/>
    <w:rsid w:val="00C94F84"/>
    <w:rsid w:val="00C96857"/>
    <w:rsid w:val="00C9735B"/>
    <w:rsid w:val="00CA61E9"/>
    <w:rsid w:val="00CB10CE"/>
    <w:rsid w:val="00CB17AE"/>
    <w:rsid w:val="00CB40BF"/>
    <w:rsid w:val="00CB51AF"/>
    <w:rsid w:val="00CB5B99"/>
    <w:rsid w:val="00CB60D7"/>
    <w:rsid w:val="00CC2A04"/>
    <w:rsid w:val="00CC3053"/>
    <w:rsid w:val="00CC4324"/>
    <w:rsid w:val="00CC5BAB"/>
    <w:rsid w:val="00CC6453"/>
    <w:rsid w:val="00CC6957"/>
    <w:rsid w:val="00CD0268"/>
    <w:rsid w:val="00CD071D"/>
    <w:rsid w:val="00CD1886"/>
    <w:rsid w:val="00CD4BDA"/>
    <w:rsid w:val="00CD5E90"/>
    <w:rsid w:val="00CE0872"/>
    <w:rsid w:val="00CE11CB"/>
    <w:rsid w:val="00CE368D"/>
    <w:rsid w:val="00CE43A7"/>
    <w:rsid w:val="00CF0E54"/>
    <w:rsid w:val="00CF39A1"/>
    <w:rsid w:val="00D0294A"/>
    <w:rsid w:val="00D03679"/>
    <w:rsid w:val="00D03B7B"/>
    <w:rsid w:val="00D04DB1"/>
    <w:rsid w:val="00D05501"/>
    <w:rsid w:val="00D0642D"/>
    <w:rsid w:val="00D06B33"/>
    <w:rsid w:val="00D100C0"/>
    <w:rsid w:val="00D104BD"/>
    <w:rsid w:val="00D11105"/>
    <w:rsid w:val="00D125D7"/>
    <w:rsid w:val="00D210F8"/>
    <w:rsid w:val="00D21881"/>
    <w:rsid w:val="00D22C88"/>
    <w:rsid w:val="00D278AA"/>
    <w:rsid w:val="00D3480E"/>
    <w:rsid w:val="00D37AFF"/>
    <w:rsid w:val="00D4140C"/>
    <w:rsid w:val="00D419B5"/>
    <w:rsid w:val="00D42B9D"/>
    <w:rsid w:val="00D4382D"/>
    <w:rsid w:val="00D4672E"/>
    <w:rsid w:val="00D50C4E"/>
    <w:rsid w:val="00D513A7"/>
    <w:rsid w:val="00D521E7"/>
    <w:rsid w:val="00D54DFA"/>
    <w:rsid w:val="00D558A1"/>
    <w:rsid w:val="00D571EC"/>
    <w:rsid w:val="00D57DDB"/>
    <w:rsid w:val="00D609B2"/>
    <w:rsid w:val="00D62392"/>
    <w:rsid w:val="00D64244"/>
    <w:rsid w:val="00D733BF"/>
    <w:rsid w:val="00D73543"/>
    <w:rsid w:val="00D73CF4"/>
    <w:rsid w:val="00D74C60"/>
    <w:rsid w:val="00D773D2"/>
    <w:rsid w:val="00D80AEB"/>
    <w:rsid w:val="00D81803"/>
    <w:rsid w:val="00D82F16"/>
    <w:rsid w:val="00D83C5D"/>
    <w:rsid w:val="00D85F1D"/>
    <w:rsid w:val="00D90296"/>
    <w:rsid w:val="00D92E66"/>
    <w:rsid w:val="00D93607"/>
    <w:rsid w:val="00D93BC9"/>
    <w:rsid w:val="00DA463E"/>
    <w:rsid w:val="00DA4B74"/>
    <w:rsid w:val="00DA4FFD"/>
    <w:rsid w:val="00DB1D65"/>
    <w:rsid w:val="00DB31BF"/>
    <w:rsid w:val="00DB3E47"/>
    <w:rsid w:val="00DB7A15"/>
    <w:rsid w:val="00DC1242"/>
    <w:rsid w:val="00DC12C5"/>
    <w:rsid w:val="00DC1D01"/>
    <w:rsid w:val="00DC2695"/>
    <w:rsid w:val="00DC3AC6"/>
    <w:rsid w:val="00DC58EE"/>
    <w:rsid w:val="00DC6540"/>
    <w:rsid w:val="00DD0A9A"/>
    <w:rsid w:val="00DD1314"/>
    <w:rsid w:val="00DD13E3"/>
    <w:rsid w:val="00DD4AEA"/>
    <w:rsid w:val="00DD5B6E"/>
    <w:rsid w:val="00DE02D5"/>
    <w:rsid w:val="00DE0CC1"/>
    <w:rsid w:val="00DE1DD5"/>
    <w:rsid w:val="00DE3395"/>
    <w:rsid w:val="00DE386E"/>
    <w:rsid w:val="00DE3D4A"/>
    <w:rsid w:val="00DE51BC"/>
    <w:rsid w:val="00DE5512"/>
    <w:rsid w:val="00DF14A8"/>
    <w:rsid w:val="00DF437A"/>
    <w:rsid w:val="00DF484D"/>
    <w:rsid w:val="00DF5078"/>
    <w:rsid w:val="00DF7985"/>
    <w:rsid w:val="00E004CF"/>
    <w:rsid w:val="00E03956"/>
    <w:rsid w:val="00E0455A"/>
    <w:rsid w:val="00E05549"/>
    <w:rsid w:val="00E11B82"/>
    <w:rsid w:val="00E14477"/>
    <w:rsid w:val="00E1483F"/>
    <w:rsid w:val="00E15DFE"/>
    <w:rsid w:val="00E1630F"/>
    <w:rsid w:val="00E22350"/>
    <w:rsid w:val="00E247AF"/>
    <w:rsid w:val="00E270B7"/>
    <w:rsid w:val="00E300AE"/>
    <w:rsid w:val="00E306AE"/>
    <w:rsid w:val="00E314B8"/>
    <w:rsid w:val="00E324BA"/>
    <w:rsid w:val="00E32A59"/>
    <w:rsid w:val="00E33B4B"/>
    <w:rsid w:val="00E33D2D"/>
    <w:rsid w:val="00E33FEA"/>
    <w:rsid w:val="00E3418D"/>
    <w:rsid w:val="00E3701E"/>
    <w:rsid w:val="00E40B29"/>
    <w:rsid w:val="00E425D8"/>
    <w:rsid w:val="00E44DF5"/>
    <w:rsid w:val="00E52507"/>
    <w:rsid w:val="00E54561"/>
    <w:rsid w:val="00E5516C"/>
    <w:rsid w:val="00E55BB6"/>
    <w:rsid w:val="00E564D0"/>
    <w:rsid w:val="00E56D02"/>
    <w:rsid w:val="00E56D26"/>
    <w:rsid w:val="00E56D4A"/>
    <w:rsid w:val="00E5719C"/>
    <w:rsid w:val="00E6235D"/>
    <w:rsid w:val="00E62A74"/>
    <w:rsid w:val="00E6627E"/>
    <w:rsid w:val="00E72604"/>
    <w:rsid w:val="00E73B89"/>
    <w:rsid w:val="00E74C29"/>
    <w:rsid w:val="00E7515A"/>
    <w:rsid w:val="00E75338"/>
    <w:rsid w:val="00E759B9"/>
    <w:rsid w:val="00E76616"/>
    <w:rsid w:val="00E82634"/>
    <w:rsid w:val="00E86815"/>
    <w:rsid w:val="00E90C7F"/>
    <w:rsid w:val="00E91B2E"/>
    <w:rsid w:val="00E92E7D"/>
    <w:rsid w:val="00E94979"/>
    <w:rsid w:val="00E9715B"/>
    <w:rsid w:val="00EA106A"/>
    <w:rsid w:val="00EA10A3"/>
    <w:rsid w:val="00EA5D10"/>
    <w:rsid w:val="00EA5F64"/>
    <w:rsid w:val="00EA6554"/>
    <w:rsid w:val="00EB367F"/>
    <w:rsid w:val="00EB508E"/>
    <w:rsid w:val="00EB66AB"/>
    <w:rsid w:val="00EB6C74"/>
    <w:rsid w:val="00EB7CCA"/>
    <w:rsid w:val="00EC0604"/>
    <w:rsid w:val="00EC235C"/>
    <w:rsid w:val="00EC3583"/>
    <w:rsid w:val="00EC3D07"/>
    <w:rsid w:val="00EC3DF3"/>
    <w:rsid w:val="00EC46A1"/>
    <w:rsid w:val="00EC6A58"/>
    <w:rsid w:val="00EC79E2"/>
    <w:rsid w:val="00EC7B3C"/>
    <w:rsid w:val="00ED0194"/>
    <w:rsid w:val="00ED133C"/>
    <w:rsid w:val="00ED1E2C"/>
    <w:rsid w:val="00ED2686"/>
    <w:rsid w:val="00ED274D"/>
    <w:rsid w:val="00EE132A"/>
    <w:rsid w:val="00EE3DFB"/>
    <w:rsid w:val="00EE4559"/>
    <w:rsid w:val="00EF3AD7"/>
    <w:rsid w:val="00EF63B4"/>
    <w:rsid w:val="00EF661C"/>
    <w:rsid w:val="00EF7DF2"/>
    <w:rsid w:val="00F0027B"/>
    <w:rsid w:val="00F01914"/>
    <w:rsid w:val="00F05E4D"/>
    <w:rsid w:val="00F078EB"/>
    <w:rsid w:val="00F11376"/>
    <w:rsid w:val="00F1239F"/>
    <w:rsid w:val="00F127A5"/>
    <w:rsid w:val="00F13B7B"/>
    <w:rsid w:val="00F1480D"/>
    <w:rsid w:val="00F163A2"/>
    <w:rsid w:val="00F171A9"/>
    <w:rsid w:val="00F2041B"/>
    <w:rsid w:val="00F21180"/>
    <w:rsid w:val="00F270BC"/>
    <w:rsid w:val="00F31AE2"/>
    <w:rsid w:val="00F32CB0"/>
    <w:rsid w:val="00F33D3C"/>
    <w:rsid w:val="00F3535A"/>
    <w:rsid w:val="00F35769"/>
    <w:rsid w:val="00F3627B"/>
    <w:rsid w:val="00F363DF"/>
    <w:rsid w:val="00F40C0A"/>
    <w:rsid w:val="00F43082"/>
    <w:rsid w:val="00F4309C"/>
    <w:rsid w:val="00F4432C"/>
    <w:rsid w:val="00F4515D"/>
    <w:rsid w:val="00F455BC"/>
    <w:rsid w:val="00F45927"/>
    <w:rsid w:val="00F45E4B"/>
    <w:rsid w:val="00F46AAD"/>
    <w:rsid w:val="00F476CE"/>
    <w:rsid w:val="00F506C4"/>
    <w:rsid w:val="00F5412C"/>
    <w:rsid w:val="00F60531"/>
    <w:rsid w:val="00F616B8"/>
    <w:rsid w:val="00F624E1"/>
    <w:rsid w:val="00F6547C"/>
    <w:rsid w:val="00F661F2"/>
    <w:rsid w:val="00F767D9"/>
    <w:rsid w:val="00F76827"/>
    <w:rsid w:val="00F82128"/>
    <w:rsid w:val="00F83E23"/>
    <w:rsid w:val="00F855D5"/>
    <w:rsid w:val="00F8567B"/>
    <w:rsid w:val="00F86BBF"/>
    <w:rsid w:val="00F86E7D"/>
    <w:rsid w:val="00F900BA"/>
    <w:rsid w:val="00F91070"/>
    <w:rsid w:val="00F913E6"/>
    <w:rsid w:val="00F92C3A"/>
    <w:rsid w:val="00F94FD3"/>
    <w:rsid w:val="00F96773"/>
    <w:rsid w:val="00FA106C"/>
    <w:rsid w:val="00FA1E07"/>
    <w:rsid w:val="00FB0FBF"/>
    <w:rsid w:val="00FB18C6"/>
    <w:rsid w:val="00FB7694"/>
    <w:rsid w:val="00FC0BB0"/>
    <w:rsid w:val="00FC1B11"/>
    <w:rsid w:val="00FC35C8"/>
    <w:rsid w:val="00FC3CD4"/>
    <w:rsid w:val="00FC3D2D"/>
    <w:rsid w:val="00FC49AC"/>
    <w:rsid w:val="00FC6FDE"/>
    <w:rsid w:val="00FD0051"/>
    <w:rsid w:val="00FD21C6"/>
    <w:rsid w:val="00FD2381"/>
    <w:rsid w:val="00FD2E5E"/>
    <w:rsid w:val="00FD467D"/>
    <w:rsid w:val="00FD5921"/>
    <w:rsid w:val="00FE0215"/>
    <w:rsid w:val="00FE1A50"/>
    <w:rsid w:val="00FE56DF"/>
    <w:rsid w:val="00FE6BFB"/>
    <w:rsid w:val="00FF5EFE"/>
    <w:rsid w:val="00FF6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339D0"/>
  <w15:docId w15:val="{0A652806-D37A-4D79-ADCB-06A02534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B7B"/>
    <w:pPr>
      <w:ind w:left="720"/>
      <w:jc w:val="both"/>
    </w:pPr>
  </w:style>
  <w:style w:type="paragraph" w:styleId="Heading1">
    <w:name w:val="heading 1"/>
    <w:basedOn w:val="Normal"/>
    <w:next w:val="Normal"/>
    <w:link w:val="Heading1Char"/>
    <w:uiPriority w:val="99"/>
    <w:qFormat/>
    <w:rsid w:val="00717437"/>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unhideWhenUsed/>
    <w:qFormat/>
    <w:rsid w:val="00FC1B11"/>
    <w:pPr>
      <w:keepNext/>
      <w:keepLines/>
      <w:numPr>
        <w:ilvl w:val="1"/>
        <w:numId w:val="2"/>
      </w:numPr>
      <w:spacing w:before="200" w:after="0"/>
      <w:ind w:left="75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unhideWhenUsed/>
    <w:qFormat/>
    <w:rsid w:val="0071743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unhideWhenUsed/>
    <w:qFormat/>
    <w:rsid w:val="0071743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unhideWhenUsed/>
    <w:qFormat/>
    <w:rsid w:val="0069202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unhideWhenUsed/>
    <w:qFormat/>
    <w:rsid w:val="00CC2A0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unhideWhenUsed/>
    <w:qFormat/>
    <w:rsid w:val="00CC2A0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unhideWhenUsed/>
    <w:qFormat/>
    <w:rsid w:val="00CC2A0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unhideWhenUsed/>
    <w:qFormat/>
    <w:rsid w:val="00CC2A0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CC2A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itleChar">
    <w:name w:val="Title Char"/>
    <w:basedOn w:val="DefaultParagraphFont"/>
    <w:link w:val="Title"/>
    <w:uiPriority w:val="99"/>
    <w:rsid w:val="00CC2A04"/>
    <w:rPr>
      <w:rFonts w:asciiTheme="majorHAnsi" w:eastAsiaTheme="majorEastAsia" w:hAnsiTheme="majorHAnsi" w:cstheme="majorBidi"/>
      <w:color w:val="17365D" w:themeColor="text2" w:themeShade="BF"/>
      <w:spacing w:val="5"/>
      <w:kern w:val="28"/>
      <w:sz w:val="36"/>
      <w:szCs w:val="52"/>
    </w:rPr>
  </w:style>
  <w:style w:type="paragraph" w:customStyle="1" w:styleId="NormalComment">
    <w:name w:val="Normal Comment"/>
    <w:basedOn w:val="Normal"/>
    <w:rsid w:val="00F86E7D"/>
    <w:pPr>
      <w:overflowPunct w:val="0"/>
      <w:autoSpaceDE w:val="0"/>
      <w:autoSpaceDN w:val="0"/>
      <w:adjustRightInd w:val="0"/>
      <w:spacing w:after="0" w:line="240" w:lineRule="auto"/>
      <w:textAlignment w:val="baseline"/>
    </w:pPr>
    <w:rPr>
      <w:rFonts w:ascii="Arial" w:eastAsia="Times New Roman" w:hAnsi="Arial" w:cs="Times New Roman"/>
      <w:color w:val="FF0000"/>
      <w:sz w:val="20"/>
      <w:szCs w:val="20"/>
    </w:rPr>
  </w:style>
  <w:style w:type="paragraph" w:styleId="Header">
    <w:name w:val="header"/>
    <w:basedOn w:val="Normal"/>
    <w:link w:val="HeaderChar"/>
    <w:uiPriority w:val="99"/>
    <w:rsid w:val="00F86E7D"/>
    <w:pPr>
      <w:tabs>
        <w:tab w:val="center" w:pos="4320"/>
        <w:tab w:val="right" w:pos="8640"/>
      </w:tabs>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customStyle="1" w:styleId="HeaderChar">
    <w:name w:val="Header Char"/>
    <w:basedOn w:val="DefaultParagraphFont"/>
    <w:link w:val="Header"/>
    <w:uiPriority w:val="99"/>
    <w:rsid w:val="00F86E7D"/>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F86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E7D"/>
    <w:rPr>
      <w:rFonts w:ascii="Tahoma" w:eastAsia="Calibri" w:hAnsi="Tahoma" w:cs="Tahoma"/>
      <w:sz w:val="16"/>
      <w:szCs w:val="16"/>
    </w:rPr>
  </w:style>
  <w:style w:type="paragraph" w:styleId="Footer">
    <w:name w:val="footer"/>
    <w:basedOn w:val="Normal"/>
    <w:link w:val="FooterChar"/>
    <w:uiPriority w:val="99"/>
    <w:unhideWhenUsed/>
    <w:rsid w:val="00F86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E7D"/>
    <w:rPr>
      <w:rFonts w:ascii="Calibri" w:eastAsia="Calibri" w:hAnsi="Calibri" w:cs="Gautami"/>
    </w:rPr>
  </w:style>
  <w:style w:type="character" w:customStyle="1" w:styleId="Heading1Char">
    <w:name w:val="Heading 1 Char"/>
    <w:basedOn w:val="DefaultParagraphFont"/>
    <w:link w:val="Heading1"/>
    <w:uiPriority w:val="99"/>
    <w:rsid w:val="0071743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6494"/>
    <w:pPr>
      <w:outlineLvl w:val="9"/>
    </w:pPr>
  </w:style>
  <w:style w:type="character" w:customStyle="1" w:styleId="Heading2Char">
    <w:name w:val="Heading 2 Char"/>
    <w:basedOn w:val="DefaultParagraphFont"/>
    <w:link w:val="Heading2"/>
    <w:uiPriority w:val="99"/>
    <w:rsid w:val="0071743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17FD8"/>
    <w:pPr>
      <w:tabs>
        <w:tab w:val="left" w:pos="1100"/>
        <w:tab w:val="right" w:leader="dot" w:pos="9017"/>
      </w:tabs>
      <w:spacing w:after="100"/>
      <w:ind w:left="288"/>
    </w:pPr>
  </w:style>
  <w:style w:type="paragraph" w:styleId="TOC2">
    <w:name w:val="toc 2"/>
    <w:basedOn w:val="Normal"/>
    <w:next w:val="Normal"/>
    <w:autoRedefine/>
    <w:uiPriority w:val="39"/>
    <w:unhideWhenUsed/>
    <w:rsid w:val="00117FD8"/>
    <w:pPr>
      <w:tabs>
        <w:tab w:val="left" w:leader="dot" w:pos="880"/>
        <w:tab w:val="right" w:leader="dot" w:pos="9017"/>
      </w:tabs>
      <w:spacing w:after="100"/>
    </w:pPr>
  </w:style>
  <w:style w:type="character" w:styleId="Hyperlink">
    <w:name w:val="Hyperlink"/>
    <w:basedOn w:val="DefaultParagraphFont"/>
    <w:uiPriority w:val="99"/>
    <w:unhideWhenUsed/>
    <w:rsid w:val="00036494"/>
    <w:rPr>
      <w:color w:val="0000FF" w:themeColor="hyperlink"/>
      <w:u w:val="single"/>
    </w:rPr>
  </w:style>
  <w:style w:type="character" w:customStyle="1" w:styleId="Heading3Char">
    <w:name w:val="Heading 3 Char"/>
    <w:basedOn w:val="DefaultParagraphFont"/>
    <w:link w:val="Heading3"/>
    <w:uiPriority w:val="99"/>
    <w:rsid w:val="007174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9"/>
    <w:rsid w:val="007174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9"/>
    <w:rsid w:val="00692027"/>
    <w:rPr>
      <w:rFonts w:asciiTheme="majorHAnsi" w:eastAsiaTheme="majorEastAsia" w:hAnsiTheme="majorHAnsi" w:cstheme="majorBidi"/>
      <w:color w:val="243F60" w:themeColor="accent1" w:themeShade="7F"/>
    </w:rPr>
  </w:style>
  <w:style w:type="paragraph" w:styleId="NoSpacing">
    <w:name w:val="No Spacing"/>
    <w:uiPriority w:val="99"/>
    <w:qFormat/>
    <w:rsid w:val="00717437"/>
    <w:pPr>
      <w:spacing w:after="0" w:line="240" w:lineRule="auto"/>
    </w:pPr>
  </w:style>
  <w:style w:type="paragraph" w:styleId="TOC3">
    <w:name w:val="toc 3"/>
    <w:basedOn w:val="Normal"/>
    <w:next w:val="Normal"/>
    <w:autoRedefine/>
    <w:uiPriority w:val="39"/>
    <w:unhideWhenUsed/>
    <w:rsid w:val="00056512"/>
    <w:pPr>
      <w:tabs>
        <w:tab w:val="left" w:pos="1320"/>
        <w:tab w:val="right" w:leader="dot" w:pos="9017"/>
      </w:tabs>
      <w:spacing w:after="100"/>
      <w:ind w:left="1008"/>
    </w:pPr>
  </w:style>
  <w:style w:type="paragraph" w:styleId="Subtitle">
    <w:name w:val="Subtitle"/>
    <w:basedOn w:val="Normal"/>
    <w:next w:val="Normal"/>
    <w:link w:val="SubtitleChar"/>
    <w:uiPriority w:val="11"/>
    <w:qFormat/>
    <w:rsid w:val="005E0F58"/>
    <w:pPr>
      <w:numPr>
        <w:ilvl w:val="1"/>
      </w:numPr>
      <w:ind w:left="72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0F5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E0F58"/>
    <w:pPr>
      <w:contextualSpacing/>
    </w:pPr>
  </w:style>
  <w:style w:type="character" w:styleId="PlaceholderText">
    <w:name w:val="Placeholder Text"/>
    <w:basedOn w:val="DefaultParagraphFont"/>
    <w:uiPriority w:val="99"/>
    <w:semiHidden/>
    <w:rsid w:val="00E7515A"/>
    <w:rPr>
      <w:color w:val="808080"/>
    </w:rPr>
  </w:style>
  <w:style w:type="paragraph" w:styleId="TOC4">
    <w:name w:val="toc 4"/>
    <w:basedOn w:val="Normal"/>
    <w:next w:val="Normal"/>
    <w:autoRedefine/>
    <w:uiPriority w:val="39"/>
    <w:unhideWhenUsed/>
    <w:rsid w:val="00E7515A"/>
    <w:pPr>
      <w:spacing w:after="100"/>
      <w:ind w:left="660"/>
    </w:pPr>
  </w:style>
  <w:style w:type="paragraph" w:styleId="DocumentMap">
    <w:name w:val="Document Map"/>
    <w:basedOn w:val="Normal"/>
    <w:link w:val="DocumentMapChar"/>
    <w:uiPriority w:val="99"/>
    <w:semiHidden/>
    <w:unhideWhenUsed/>
    <w:rsid w:val="00D218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21881"/>
    <w:rPr>
      <w:rFonts w:ascii="Tahoma" w:hAnsi="Tahoma" w:cs="Tahoma"/>
      <w:sz w:val="16"/>
      <w:szCs w:val="16"/>
    </w:rPr>
  </w:style>
  <w:style w:type="character" w:customStyle="1" w:styleId="Heading6Char">
    <w:name w:val="Heading 6 Char"/>
    <w:basedOn w:val="DefaultParagraphFont"/>
    <w:link w:val="Heading6"/>
    <w:uiPriority w:val="99"/>
    <w:rsid w:val="00CC2A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rsid w:val="00CC2A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9"/>
    <w:rsid w:val="00CC2A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rsid w:val="00CC2A04"/>
    <w:rPr>
      <w:rFonts w:asciiTheme="majorHAnsi" w:eastAsiaTheme="majorEastAsia" w:hAnsiTheme="majorHAnsi" w:cstheme="majorBidi"/>
      <w:i/>
      <w:iCs/>
      <w:color w:val="404040" w:themeColor="text1" w:themeTint="BF"/>
      <w:sz w:val="20"/>
      <w:szCs w:val="20"/>
    </w:rPr>
  </w:style>
  <w:style w:type="paragraph" w:customStyle="1" w:styleId="TableHead">
    <w:name w:val="Table Head"/>
    <w:next w:val="TableText"/>
    <w:uiPriority w:val="99"/>
    <w:rsid w:val="00F11376"/>
    <w:pPr>
      <w:keepNext/>
      <w:spacing w:before="120" w:after="120" w:line="240" w:lineRule="auto"/>
    </w:pPr>
    <w:rPr>
      <w:rFonts w:ascii="Arial Narrow" w:eastAsia="Times New Roman" w:hAnsi="Arial Narrow" w:cs="Times New Roman"/>
      <w:b/>
      <w:sz w:val="20"/>
      <w:szCs w:val="20"/>
    </w:rPr>
  </w:style>
  <w:style w:type="paragraph" w:customStyle="1" w:styleId="TableText">
    <w:name w:val="Table Text"/>
    <w:uiPriority w:val="99"/>
    <w:rsid w:val="00F11376"/>
    <w:pPr>
      <w:spacing w:before="120" w:after="60" w:line="240" w:lineRule="auto"/>
    </w:pPr>
    <w:rPr>
      <w:rFonts w:ascii="Garamond" w:eastAsia="Times New Roman" w:hAnsi="Garamond" w:cs="Times New Roman"/>
    </w:rPr>
  </w:style>
  <w:style w:type="paragraph" w:styleId="Caption">
    <w:name w:val="caption"/>
    <w:basedOn w:val="Normal"/>
    <w:next w:val="Normal"/>
    <w:uiPriority w:val="99"/>
    <w:unhideWhenUsed/>
    <w:qFormat/>
    <w:rsid w:val="00C50EDE"/>
    <w:pPr>
      <w:spacing w:line="240" w:lineRule="auto"/>
    </w:pPr>
    <w:rPr>
      <w:b/>
      <w:bCs/>
      <w:color w:val="4F81BD" w:themeColor="accent1"/>
      <w:sz w:val="18"/>
      <w:szCs w:val="18"/>
    </w:rPr>
  </w:style>
  <w:style w:type="paragraph" w:customStyle="1" w:styleId="tabletext0">
    <w:name w:val="tabletext"/>
    <w:basedOn w:val="Normal"/>
    <w:rsid w:val="00415C79"/>
    <w:pPr>
      <w:spacing w:before="120" w:after="60" w:line="240" w:lineRule="auto"/>
    </w:pPr>
    <w:rPr>
      <w:rFonts w:ascii="Garamond" w:eastAsia="Times New Roman" w:hAnsi="Garamond" w:cs="Times New Roman"/>
    </w:rPr>
  </w:style>
  <w:style w:type="character" w:styleId="CommentReference">
    <w:name w:val="annotation reference"/>
    <w:basedOn w:val="DefaultParagraphFont"/>
    <w:uiPriority w:val="99"/>
    <w:semiHidden/>
    <w:rsid w:val="006C0DA5"/>
    <w:rPr>
      <w:rFonts w:cs="Times New Roman"/>
      <w:sz w:val="16"/>
      <w:szCs w:val="16"/>
    </w:rPr>
  </w:style>
  <w:style w:type="paragraph" w:styleId="CommentText">
    <w:name w:val="annotation text"/>
    <w:basedOn w:val="Normal"/>
    <w:link w:val="CommentTextChar"/>
    <w:uiPriority w:val="99"/>
    <w:semiHidden/>
    <w:rsid w:val="006C0DA5"/>
    <w:pPr>
      <w:spacing w:line="240" w:lineRule="auto"/>
      <w:ind w:left="0"/>
      <w:jc w:val="left"/>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6C0DA5"/>
    <w:rPr>
      <w:rFonts w:ascii="Calibri" w:eastAsia="Calibri" w:hAnsi="Calibri" w:cs="Times New Roman"/>
      <w:sz w:val="20"/>
      <w:szCs w:val="20"/>
    </w:rPr>
  </w:style>
  <w:style w:type="character" w:styleId="Strong">
    <w:name w:val="Strong"/>
    <w:basedOn w:val="DefaultParagraphFont"/>
    <w:uiPriority w:val="22"/>
    <w:qFormat/>
    <w:rsid w:val="002D41F7"/>
    <w:rPr>
      <w:b/>
      <w:bCs/>
    </w:rPr>
  </w:style>
  <w:style w:type="paragraph" w:styleId="CommentSubject">
    <w:name w:val="annotation subject"/>
    <w:basedOn w:val="CommentText"/>
    <w:next w:val="CommentText"/>
    <w:link w:val="CommentSubjectChar"/>
    <w:uiPriority w:val="99"/>
    <w:semiHidden/>
    <w:unhideWhenUsed/>
    <w:rsid w:val="00FD467D"/>
    <w:pPr>
      <w:ind w:left="720"/>
      <w:jc w:val="both"/>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FD467D"/>
    <w:rPr>
      <w:rFonts w:ascii="Calibri" w:eastAsia="Calibri" w:hAnsi="Calibri" w:cs="Times New Roman"/>
      <w:b/>
      <w:bCs/>
      <w:sz w:val="20"/>
      <w:szCs w:val="20"/>
    </w:rPr>
  </w:style>
  <w:style w:type="paragraph" w:styleId="Revision">
    <w:name w:val="Revision"/>
    <w:hidden/>
    <w:uiPriority w:val="99"/>
    <w:semiHidden/>
    <w:rsid w:val="00FA10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6601">
      <w:bodyDiv w:val="1"/>
      <w:marLeft w:val="0"/>
      <w:marRight w:val="0"/>
      <w:marTop w:val="0"/>
      <w:marBottom w:val="0"/>
      <w:divBdr>
        <w:top w:val="none" w:sz="0" w:space="0" w:color="auto"/>
        <w:left w:val="none" w:sz="0" w:space="0" w:color="auto"/>
        <w:bottom w:val="none" w:sz="0" w:space="0" w:color="auto"/>
        <w:right w:val="none" w:sz="0" w:space="0" w:color="auto"/>
      </w:divBdr>
    </w:div>
    <w:div w:id="19472835">
      <w:bodyDiv w:val="1"/>
      <w:marLeft w:val="0"/>
      <w:marRight w:val="0"/>
      <w:marTop w:val="0"/>
      <w:marBottom w:val="0"/>
      <w:divBdr>
        <w:top w:val="none" w:sz="0" w:space="0" w:color="auto"/>
        <w:left w:val="none" w:sz="0" w:space="0" w:color="auto"/>
        <w:bottom w:val="none" w:sz="0" w:space="0" w:color="auto"/>
        <w:right w:val="none" w:sz="0" w:space="0" w:color="auto"/>
      </w:divBdr>
    </w:div>
    <w:div w:id="37096830">
      <w:bodyDiv w:val="1"/>
      <w:marLeft w:val="0"/>
      <w:marRight w:val="0"/>
      <w:marTop w:val="0"/>
      <w:marBottom w:val="0"/>
      <w:divBdr>
        <w:top w:val="none" w:sz="0" w:space="0" w:color="auto"/>
        <w:left w:val="none" w:sz="0" w:space="0" w:color="auto"/>
        <w:bottom w:val="none" w:sz="0" w:space="0" w:color="auto"/>
        <w:right w:val="none" w:sz="0" w:space="0" w:color="auto"/>
      </w:divBdr>
    </w:div>
    <w:div w:id="42947693">
      <w:bodyDiv w:val="1"/>
      <w:marLeft w:val="0"/>
      <w:marRight w:val="0"/>
      <w:marTop w:val="0"/>
      <w:marBottom w:val="0"/>
      <w:divBdr>
        <w:top w:val="none" w:sz="0" w:space="0" w:color="auto"/>
        <w:left w:val="none" w:sz="0" w:space="0" w:color="auto"/>
        <w:bottom w:val="none" w:sz="0" w:space="0" w:color="auto"/>
        <w:right w:val="none" w:sz="0" w:space="0" w:color="auto"/>
      </w:divBdr>
    </w:div>
    <w:div w:id="162938231">
      <w:bodyDiv w:val="1"/>
      <w:marLeft w:val="0"/>
      <w:marRight w:val="0"/>
      <w:marTop w:val="0"/>
      <w:marBottom w:val="0"/>
      <w:divBdr>
        <w:top w:val="none" w:sz="0" w:space="0" w:color="auto"/>
        <w:left w:val="none" w:sz="0" w:space="0" w:color="auto"/>
        <w:bottom w:val="none" w:sz="0" w:space="0" w:color="auto"/>
        <w:right w:val="none" w:sz="0" w:space="0" w:color="auto"/>
      </w:divBdr>
      <w:divsChild>
        <w:div w:id="73086196">
          <w:marLeft w:val="360"/>
          <w:marRight w:val="0"/>
          <w:marTop w:val="106"/>
          <w:marBottom w:val="0"/>
          <w:divBdr>
            <w:top w:val="none" w:sz="0" w:space="0" w:color="auto"/>
            <w:left w:val="none" w:sz="0" w:space="0" w:color="auto"/>
            <w:bottom w:val="none" w:sz="0" w:space="0" w:color="auto"/>
            <w:right w:val="none" w:sz="0" w:space="0" w:color="auto"/>
          </w:divBdr>
        </w:div>
      </w:divsChild>
    </w:div>
    <w:div w:id="189152959">
      <w:bodyDiv w:val="1"/>
      <w:marLeft w:val="0"/>
      <w:marRight w:val="0"/>
      <w:marTop w:val="0"/>
      <w:marBottom w:val="0"/>
      <w:divBdr>
        <w:top w:val="none" w:sz="0" w:space="0" w:color="auto"/>
        <w:left w:val="none" w:sz="0" w:space="0" w:color="auto"/>
        <w:bottom w:val="none" w:sz="0" w:space="0" w:color="auto"/>
        <w:right w:val="none" w:sz="0" w:space="0" w:color="auto"/>
      </w:divBdr>
      <w:divsChild>
        <w:div w:id="1295217739">
          <w:marLeft w:val="360"/>
          <w:marRight w:val="0"/>
          <w:marTop w:val="106"/>
          <w:marBottom w:val="0"/>
          <w:divBdr>
            <w:top w:val="none" w:sz="0" w:space="0" w:color="auto"/>
            <w:left w:val="none" w:sz="0" w:space="0" w:color="auto"/>
            <w:bottom w:val="none" w:sz="0" w:space="0" w:color="auto"/>
            <w:right w:val="none" w:sz="0" w:space="0" w:color="auto"/>
          </w:divBdr>
        </w:div>
      </w:divsChild>
    </w:div>
    <w:div w:id="419330567">
      <w:bodyDiv w:val="1"/>
      <w:marLeft w:val="0"/>
      <w:marRight w:val="0"/>
      <w:marTop w:val="0"/>
      <w:marBottom w:val="0"/>
      <w:divBdr>
        <w:top w:val="none" w:sz="0" w:space="0" w:color="auto"/>
        <w:left w:val="none" w:sz="0" w:space="0" w:color="auto"/>
        <w:bottom w:val="none" w:sz="0" w:space="0" w:color="auto"/>
        <w:right w:val="none" w:sz="0" w:space="0" w:color="auto"/>
      </w:divBdr>
      <w:divsChild>
        <w:div w:id="1748185943">
          <w:marLeft w:val="360"/>
          <w:marRight w:val="0"/>
          <w:marTop w:val="106"/>
          <w:marBottom w:val="0"/>
          <w:divBdr>
            <w:top w:val="none" w:sz="0" w:space="0" w:color="auto"/>
            <w:left w:val="none" w:sz="0" w:space="0" w:color="auto"/>
            <w:bottom w:val="none" w:sz="0" w:space="0" w:color="auto"/>
            <w:right w:val="none" w:sz="0" w:space="0" w:color="auto"/>
          </w:divBdr>
        </w:div>
      </w:divsChild>
    </w:div>
    <w:div w:id="493494919">
      <w:bodyDiv w:val="1"/>
      <w:marLeft w:val="0"/>
      <w:marRight w:val="0"/>
      <w:marTop w:val="0"/>
      <w:marBottom w:val="0"/>
      <w:divBdr>
        <w:top w:val="none" w:sz="0" w:space="0" w:color="auto"/>
        <w:left w:val="none" w:sz="0" w:space="0" w:color="auto"/>
        <w:bottom w:val="none" w:sz="0" w:space="0" w:color="auto"/>
        <w:right w:val="none" w:sz="0" w:space="0" w:color="auto"/>
      </w:divBdr>
    </w:div>
    <w:div w:id="509954451">
      <w:bodyDiv w:val="1"/>
      <w:marLeft w:val="0"/>
      <w:marRight w:val="0"/>
      <w:marTop w:val="0"/>
      <w:marBottom w:val="0"/>
      <w:divBdr>
        <w:top w:val="none" w:sz="0" w:space="0" w:color="auto"/>
        <w:left w:val="none" w:sz="0" w:space="0" w:color="auto"/>
        <w:bottom w:val="none" w:sz="0" w:space="0" w:color="auto"/>
        <w:right w:val="none" w:sz="0" w:space="0" w:color="auto"/>
      </w:divBdr>
    </w:div>
    <w:div w:id="673647569">
      <w:bodyDiv w:val="1"/>
      <w:marLeft w:val="0"/>
      <w:marRight w:val="0"/>
      <w:marTop w:val="0"/>
      <w:marBottom w:val="0"/>
      <w:divBdr>
        <w:top w:val="none" w:sz="0" w:space="0" w:color="auto"/>
        <w:left w:val="none" w:sz="0" w:space="0" w:color="auto"/>
        <w:bottom w:val="none" w:sz="0" w:space="0" w:color="auto"/>
        <w:right w:val="none" w:sz="0" w:space="0" w:color="auto"/>
      </w:divBdr>
    </w:div>
    <w:div w:id="725766147">
      <w:bodyDiv w:val="1"/>
      <w:marLeft w:val="30"/>
      <w:marRight w:val="30"/>
      <w:marTop w:val="0"/>
      <w:marBottom w:val="0"/>
      <w:divBdr>
        <w:top w:val="none" w:sz="0" w:space="0" w:color="auto"/>
        <w:left w:val="none" w:sz="0" w:space="0" w:color="auto"/>
        <w:bottom w:val="none" w:sz="0" w:space="0" w:color="auto"/>
        <w:right w:val="none" w:sz="0" w:space="0" w:color="auto"/>
      </w:divBdr>
      <w:divsChild>
        <w:div w:id="1043142392">
          <w:marLeft w:val="0"/>
          <w:marRight w:val="0"/>
          <w:marTop w:val="0"/>
          <w:marBottom w:val="0"/>
          <w:divBdr>
            <w:top w:val="none" w:sz="0" w:space="0" w:color="auto"/>
            <w:left w:val="none" w:sz="0" w:space="0" w:color="auto"/>
            <w:bottom w:val="none" w:sz="0" w:space="0" w:color="auto"/>
            <w:right w:val="none" w:sz="0" w:space="0" w:color="auto"/>
          </w:divBdr>
          <w:divsChild>
            <w:div w:id="1236285349">
              <w:marLeft w:val="0"/>
              <w:marRight w:val="0"/>
              <w:marTop w:val="0"/>
              <w:marBottom w:val="0"/>
              <w:divBdr>
                <w:top w:val="none" w:sz="0" w:space="0" w:color="auto"/>
                <w:left w:val="none" w:sz="0" w:space="0" w:color="auto"/>
                <w:bottom w:val="none" w:sz="0" w:space="0" w:color="auto"/>
                <w:right w:val="none" w:sz="0" w:space="0" w:color="auto"/>
              </w:divBdr>
              <w:divsChild>
                <w:div w:id="39979220">
                  <w:marLeft w:val="180"/>
                  <w:marRight w:val="0"/>
                  <w:marTop w:val="0"/>
                  <w:marBottom w:val="0"/>
                  <w:divBdr>
                    <w:top w:val="none" w:sz="0" w:space="0" w:color="auto"/>
                    <w:left w:val="none" w:sz="0" w:space="0" w:color="auto"/>
                    <w:bottom w:val="none" w:sz="0" w:space="0" w:color="auto"/>
                    <w:right w:val="none" w:sz="0" w:space="0" w:color="auto"/>
                  </w:divBdr>
                  <w:divsChild>
                    <w:div w:id="1820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3733">
      <w:bodyDiv w:val="1"/>
      <w:marLeft w:val="0"/>
      <w:marRight w:val="0"/>
      <w:marTop w:val="0"/>
      <w:marBottom w:val="0"/>
      <w:divBdr>
        <w:top w:val="none" w:sz="0" w:space="0" w:color="auto"/>
        <w:left w:val="none" w:sz="0" w:space="0" w:color="auto"/>
        <w:bottom w:val="none" w:sz="0" w:space="0" w:color="auto"/>
        <w:right w:val="none" w:sz="0" w:space="0" w:color="auto"/>
      </w:divBdr>
    </w:div>
    <w:div w:id="906762279">
      <w:bodyDiv w:val="1"/>
      <w:marLeft w:val="30"/>
      <w:marRight w:val="30"/>
      <w:marTop w:val="0"/>
      <w:marBottom w:val="0"/>
      <w:divBdr>
        <w:top w:val="none" w:sz="0" w:space="0" w:color="auto"/>
        <w:left w:val="none" w:sz="0" w:space="0" w:color="auto"/>
        <w:bottom w:val="none" w:sz="0" w:space="0" w:color="auto"/>
        <w:right w:val="none" w:sz="0" w:space="0" w:color="auto"/>
      </w:divBdr>
      <w:divsChild>
        <w:div w:id="291138212">
          <w:marLeft w:val="0"/>
          <w:marRight w:val="0"/>
          <w:marTop w:val="0"/>
          <w:marBottom w:val="0"/>
          <w:divBdr>
            <w:top w:val="none" w:sz="0" w:space="0" w:color="auto"/>
            <w:left w:val="none" w:sz="0" w:space="0" w:color="auto"/>
            <w:bottom w:val="none" w:sz="0" w:space="0" w:color="auto"/>
            <w:right w:val="none" w:sz="0" w:space="0" w:color="auto"/>
          </w:divBdr>
          <w:divsChild>
            <w:div w:id="782073795">
              <w:marLeft w:val="0"/>
              <w:marRight w:val="0"/>
              <w:marTop w:val="0"/>
              <w:marBottom w:val="0"/>
              <w:divBdr>
                <w:top w:val="none" w:sz="0" w:space="0" w:color="auto"/>
                <w:left w:val="none" w:sz="0" w:space="0" w:color="auto"/>
                <w:bottom w:val="none" w:sz="0" w:space="0" w:color="auto"/>
                <w:right w:val="none" w:sz="0" w:space="0" w:color="auto"/>
              </w:divBdr>
              <w:divsChild>
                <w:div w:id="1408650116">
                  <w:marLeft w:val="180"/>
                  <w:marRight w:val="0"/>
                  <w:marTop w:val="0"/>
                  <w:marBottom w:val="0"/>
                  <w:divBdr>
                    <w:top w:val="none" w:sz="0" w:space="0" w:color="auto"/>
                    <w:left w:val="none" w:sz="0" w:space="0" w:color="auto"/>
                    <w:bottom w:val="none" w:sz="0" w:space="0" w:color="auto"/>
                    <w:right w:val="none" w:sz="0" w:space="0" w:color="auto"/>
                  </w:divBdr>
                  <w:divsChild>
                    <w:div w:id="12387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34334">
      <w:bodyDiv w:val="1"/>
      <w:marLeft w:val="0"/>
      <w:marRight w:val="0"/>
      <w:marTop w:val="0"/>
      <w:marBottom w:val="0"/>
      <w:divBdr>
        <w:top w:val="none" w:sz="0" w:space="0" w:color="auto"/>
        <w:left w:val="none" w:sz="0" w:space="0" w:color="auto"/>
        <w:bottom w:val="none" w:sz="0" w:space="0" w:color="auto"/>
        <w:right w:val="none" w:sz="0" w:space="0" w:color="auto"/>
      </w:divBdr>
      <w:divsChild>
        <w:div w:id="281110753">
          <w:marLeft w:val="360"/>
          <w:marRight w:val="0"/>
          <w:marTop w:val="106"/>
          <w:marBottom w:val="0"/>
          <w:divBdr>
            <w:top w:val="none" w:sz="0" w:space="0" w:color="auto"/>
            <w:left w:val="none" w:sz="0" w:space="0" w:color="auto"/>
            <w:bottom w:val="none" w:sz="0" w:space="0" w:color="auto"/>
            <w:right w:val="none" w:sz="0" w:space="0" w:color="auto"/>
          </w:divBdr>
        </w:div>
      </w:divsChild>
    </w:div>
    <w:div w:id="1217862372">
      <w:bodyDiv w:val="1"/>
      <w:marLeft w:val="0"/>
      <w:marRight w:val="0"/>
      <w:marTop w:val="0"/>
      <w:marBottom w:val="0"/>
      <w:divBdr>
        <w:top w:val="none" w:sz="0" w:space="0" w:color="auto"/>
        <w:left w:val="none" w:sz="0" w:space="0" w:color="auto"/>
        <w:bottom w:val="none" w:sz="0" w:space="0" w:color="auto"/>
        <w:right w:val="none" w:sz="0" w:space="0" w:color="auto"/>
      </w:divBdr>
      <w:divsChild>
        <w:div w:id="1412852051">
          <w:marLeft w:val="360"/>
          <w:marRight w:val="0"/>
          <w:marTop w:val="106"/>
          <w:marBottom w:val="0"/>
          <w:divBdr>
            <w:top w:val="none" w:sz="0" w:space="0" w:color="auto"/>
            <w:left w:val="none" w:sz="0" w:space="0" w:color="auto"/>
            <w:bottom w:val="none" w:sz="0" w:space="0" w:color="auto"/>
            <w:right w:val="none" w:sz="0" w:space="0" w:color="auto"/>
          </w:divBdr>
        </w:div>
      </w:divsChild>
    </w:div>
    <w:div w:id="1256859470">
      <w:bodyDiv w:val="1"/>
      <w:marLeft w:val="0"/>
      <w:marRight w:val="0"/>
      <w:marTop w:val="0"/>
      <w:marBottom w:val="0"/>
      <w:divBdr>
        <w:top w:val="none" w:sz="0" w:space="0" w:color="auto"/>
        <w:left w:val="none" w:sz="0" w:space="0" w:color="auto"/>
        <w:bottom w:val="none" w:sz="0" w:space="0" w:color="auto"/>
        <w:right w:val="none" w:sz="0" w:space="0" w:color="auto"/>
      </w:divBdr>
      <w:divsChild>
        <w:div w:id="666590803">
          <w:marLeft w:val="360"/>
          <w:marRight w:val="0"/>
          <w:marTop w:val="106"/>
          <w:marBottom w:val="0"/>
          <w:divBdr>
            <w:top w:val="none" w:sz="0" w:space="0" w:color="auto"/>
            <w:left w:val="none" w:sz="0" w:space="0" w:color="auto"/>
            <w:bottom w:val="none" w:sz="0" w:space="0" w:color="auto"/>
            <w:right w:val="none" w:sz="0" w:space="0" w:color="auto"/>
          </w:divBdr>
        </w:div>
      </w:divsChild>
    </w:div>
    <w:div w:id="1266229435">
      <w:bodyDiv w:val="1"/>
      <w:marLeft w:val="0"/>
      <w:marRight w:val="0"/>
      <w:marTop w:val="0"/>
      <w:marBottom w:val="0"/>
      <w:divBdr>
        <w:top w:val="none" w:sz="0" w:space="0" w:color="auto"/>
        <w:left w:val="none" w:sz="0" w:space="0" w:color="auto"/>
        <w:bottom w:val="none" w:sz="0" w:space="0" w:color="auto"/>
        <w:right w:val="none" w:sz="0" w:space="0" w:color="auto"/>
      </w:divBdr>
    </w:div>
    <w:div w:id="1288731288">
      <w:bodyDiv w:val="1"/>
      <w:marLeft w:val="30"/>
      <w:marRight w:val="30"/>
      <w:marTop w:val="0"/>
      <w:marBottom w:val="0"/>
      <w:divBdr>
        <w:top w:val="none" w:sz="0" w:space="0" w:color="auto"/>
        <w:left w:val="none" w:sz="0" w:space="0" w:color="auto"/>
        <w:bottom w:val="none" w:sz="0" w:space="0" w:color="auto"/>
        <w:right w:val="none" w:sz="0" w:space="0" w:color="auto"/>
      </w:divBdr>
      <w:divsChild>
        <w:div w:id="1658143574">
          <w:marLeft w:val="0"/>
          <w:marRight w:val="0"/>
          <w:marTop w:val="0"/>
          <w:marBottom w:val="0"/>
          <w:divBdr>
            <w:top w:val="none" w:sz="0" w:space="0" w:color="auto"/>
            <w:left w:val="none" w:sz="0" w:space="0" w:color="auto"/>
            <w:bottom w:val="none" w:sz="0" w:space="0" w:color="auto"/>
            <w:right w:val="none" w:sz="0" w:space="0" w:color="auto"/>
          </w:divBdr>
          <w:divsChild>
            <w:div w:id="1855457503">
              <w:marLeft w:val="0"/>
              <w:marRight w:val="0"/>
              <w:marTop w:val="0"/>
              <w:marBottom w:val="0"/>
              <w:divBdr>
                <w:top w:val="none" w:sz="0" w:space="0" w:color="auto"/>
                <w:left w:val="none" w:sz="0" w:space="0" w:color="auto"/>
                <w:bottom w:val="none" w:sz="0" w:space="0" w:color="auto"/>
                <w:right w:val="none" w:sz="0" w:space="0" w:color="auto"/>
              </w:divBdr>
              <w:divsChild>
                <w:div w:id="648825534">
                  <w:marLeft w:val="180"/>
                  <w:marRight w:val="0"/>
                  <w:marTop w:val="0"/>
                  <w:marBottom w:val="0"/>
                  <w:divBdr>
                    <w:top w:val="none" w:sz="0" w:space="0" w:color="auto"/>
                    <w:left w:val="none" w:sz="0" w:space="0" w:color="auto"/>
                    <w:bottom w:val="none" w:sz="0" w:space="0" w:color="auto"/>
                    <w:right w:val="none" w:sz="0" w:space="0" w:color="auto"/>
                  </w:divBdr>
                  <w:divsChild>
                    <w:div w:id="13795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602674">
      <w:bodyDiv w:val="1"/>
      <w:marLeft w:val="0"/>
      <w:marRight w:val="0"/>
      <w:marTop w:val="0"/>
      <w:marBottom w:val="0"/>
      <w:divBdr>
        <w:top w:val="none" w:sz="0" w:space="0" w:color="auto"/>
        <w:left w:val="none" w:sz="0" w:space="0" w:color="auto"/>
        <w:bottom w:val="none" w:sz="0" w:space="0" w:color="auto"/>
        <w:right w:val="none" w:sz="0" w:space="0" w:color="auto"/>
      </w:divBdr>
    </w:div>
    <w:div w:id="1573353297">
      <w:bodyDiv w:val="1"/>
      <w:marLeft w:val="0"/>
      <w:marRight w:val="0"/>
      <w:marTop w:val="0"/>
      <w:marBottom w:val="0"/>
      <w:divBdr>
        <w:top w:val="none" w:sz="0" w:space="0" w:color="auto"/>
        <w:left w:val="none" w:sz="0" w:space="0" w:color="auto"/>
        <w:bottom w:val="none" w:sz="0" w:space="0" w:color="auto"/>
        <w:right w:val="none" w:sz="0" w:space="0" w:color="auto"/>
      </w:divBdr>
    </w:div>
    <w:div w:id="1884947445">
      <w:bodyDiv w:val="1"/>
      <w:marLeft w:val="0"/>
      <w:marRight w:val="0"/>
      <w:marTop w:val="0"/>
      <w:marBottom w:val="0"/>
      <w:divBdr>
        <w:top w:val="none" w:sz="0" w:space="0" w:color="auto"/>
        <w:left w:val="none" w:sz="0" w:space="0" w:color="auto"/>
        <w:bottom w:val="none" w:sz="0" w:space="0" w:color="auto"/>
        <w:right w:val="none" w:sz="0" w:space="0" w:color="auto"/>
      </w:divBdr>
    </w:div>
    <w:div w:id="1953708114">
      <w:bodyDiv w:val="1"/>
      <w:marLeft w:val="0"/>
      <w:marRight w:val="0"/>
      <w:marTop w:val="0"/>
      <w:marBottom w:val="0"/>
      <w:divBdr>
        <w:top w:val="none" w:sz="0" w:space="0" w:color="auto"/>
        <w:left w:val="none" w:sz="0" w:space="0" w:color="auto"/>
        <w:bottom w:val="none" w:sz="0" w:space="0" w:color="auto"/>
        <w:right w:val="none" w:sz="0" w:space="0" w:color="auto"/>
      </w:divBdr>
      <w:divsChild>
        <w:div w:id="1369799775">
          <w:marLeft w:val="360"/>
          <w:marRight w:val="0"/>
          <w:marTop w:val="106"/>
          <w:marBottom w:val="0"/>
          <w:divBdr>
            <w:top w:val="none" w:sz="0" w:space="0" w:color="auto"/>
            <w:left w:val="none" w:sz="0" w:space="0" w:color="auto"/>
            <w:bottom w:val="none" w:sz="0" w:space="0" w:color="auto"/>
            <w:right w:val="none" w:sz="0" w:space="0" w:color="auto"/>
          </w:divBdr>
        </w:div>
      </w:divsChild>
    </w:div>
    <w:div w:id="2047219435">
      <w:bodyDiv w:val="1"/>
      <w:marLeft w:val="30"/>
      <w:marRight w:val="30"/>
      <w:marTop w:val="0"/>
      <w:marBottom w:val="0"/>
      <w:divBdr>
        <w:top w:val="none" w:sz="0" w:space="0" w:color="auto"/>
        <w:left w:val="none" w:sz="0" w:space="0" w:color="auto"/>
        <w:bottom w:val="none" w:sz="0" w:space="0" w:color="auto"/>
        <w:right w:val="none" w:sz="0" w:space="0" w:color="auto"/>
      </w:divBdr>
      <w:divsChild>
        <w:div w:id="1042635352">
          <w:marLeft w:val="0"/>
          <w:marRight w:val="0"/>
          <w:marTop w:val="0"/>
          <w:marBottom w:val="0"/>
          <w:divBdr>
            <w:top w:val="none" w:sz="0" w:space="0" w:color="auto"/>
            <w:left w:val="none" w:sz="0" w:space="0" w:color="auto"/>
            <w:bottom w:val="none" w:sz="0" w:space="0" w:color="auto"/>
            <w:right w:val="none" w:sz="0" w:space="0" w:color="auto"/>
          </w:divBdr>
          <w:divsChild>
            <w:div w:id="351883905">
              <w:marLeft w:val="0"/>
              <w:marRight w:val="0"/>
              <w:marTop w:val="0"/>
              <w:marBottom w:val="0"/>
              <w:divBdr>
                <w:top w:val="none" w:sz="0" w:space="0" w:color="auto"/>
                <w:left w:val="none" w:sz="0" w:space="0" w:color="auto"/>
                <w:bottom w:val="none" w:sz="0" w:space="0" w:color="auto"/>
                <w:right w:val="none" w:sz="0" w:space="0" w:color="auto"/>
              </w:divBdr>
              <w:divsChild>
                <w:div w:id="1592197908">
                  <w:marLeft w:val="180"/>
                  <w:marRight w:val="0"/>
                  <w:marTop w:val="0"/>
                  <w:marBottom w:val="0"/>
                  <w:divBdr>
                    <w:top w:val="none" w:sz="0" w:space="0" w:color="auto"/>
                    <w:left w:val="none" w:sz="0" w:space="0" w:color="auto"/>
                    <w:bottom w:val="none" w:sz="0" w:space="0" w:color="auto"/>
                    <w:right w:val="none" w:sz="0" w:space="0" w:color="auto"/>
                  </w:divBdr>
                  <w:divsChild>
                    <w:div w:id="4502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452060">
      <w:bodyDiv w:val="1"/>
      <w:marLeft w:val="0"/>
      <w:marRight w:val="0"/>
      <w:marTop w:val="0"/>
      <w:marBottom w:val="0"/>
      <w:divBdr>
        <w:top w:val="none" w:sz="0" w:space="0" w:color="auto"/>
        <w:left w:val="none" w:sz="0" w:space="0" w:color="auto"/>
        <w:bottom w:val="none" w:sz="0" w:space="0" w:color="auto"/>
        <w:right w:val="none" w:sz="0" w:space="0" w:color="auto"/>
      </w:divBdr>
      <w:divsChild>
        <w:div w:id="1128934853">
          <w:marLeft w:val="360"/>
          <w:marRight w:val="0"/>
          <w:marTop w:val="106"/>
          <w:marBottom w:val="0"/>
          <w:divBdr>
            <w:top w:val="none" w:sz="0" w:space="0" w:color="auto"/>
            <w:left w:val="none" w:sz="0" w:space="0" w:color="auto"/>
            <w:bottom w:val="none" w:sz="0" w:space="0" w:color="auto"/>
            <w:right w:val="none" w:sz="0" w:space="0" w:color="auto"/>
          </w:divBdr>
        </w:div>
      </w:divsChild>
    </w:div>
    <w:div w:id="213509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0BD4F-4CAA-4806-8AB0-FFAE930B8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7</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Earth</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Habeeb Hassan Syed</dc:creator>
  <cp:lastModifiedBy>Sivaranjani R (Industrial &amp; Engineering Services (I&amp;ES))</cp:lastModifiedBy>
  <cp:revision>26</cp:revision>
  <dcterms:created xsi:type="dcterms:W3CDTF">2019-01-22T07:20:00Z</dcterms:created>
  <dcterms:modified xsi:type="dcterms:W3CDTF">2019-01-22T14:39:00Z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SI259121@wipro.com</vt:lpwstr>
  </property>
  <property fmtid="{D5CDD505-2E9C-101B-9397-08002B2CF9AE}" pid="6" name="MSIP_Label_b9a70571-31c6-4603-80c1-ef2fb871a62a_SetDate">
    <vt:lpwstr>2019-01-22T12:50:09.2360766+05:30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